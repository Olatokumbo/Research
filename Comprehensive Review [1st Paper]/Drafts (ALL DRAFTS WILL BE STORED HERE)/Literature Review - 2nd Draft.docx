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A925" w14:textId="462965DC" w:rsidR="00E93210" w:rsidRPr="006453D9" w:rsidRDefault="00E93210" w:rsidP="00735236">
      <w:pPr>
        <w:pStyle w:val="MDPI11articletype"/>
        <w:tabs>
          <w:tab w:val="right" w:pos="10466"/>
        </w:tabs>
      </w:pPr>
      <w:r w:rsidRPr="006453D9">
        <w:t>Review</w:t>
      </w:r>
      <w:r w:rsidR="00735236">
        <w:tab/>
      </w:r>
    </w:p>
    <w:p w14:paraId="4E45AAA9" w14:textId="38D62867" w:rsidR="00E93210" w:rsidRPr="001335E2" w:rsidRDefault="003A446E" w:rsidP="00735236">
      <w:pPr>
        <w:pStyle w:val="MDPI12title"/>
        <w:rPr>
          <w:strike/>
          <w:rPrChange w:id="0" w:author="Janusz Kulon" w:date="2024-01-18T14:26:00Z">
            <w:rPr/>
          </w:rPrChange>
        </w:rPr>
      </w:pPr>
      <w:r>
        <w:t xml:space="preserve">Smart-Sensing Chairs for Sitting Posture </w:t>
      </w:r>
      <w:r w:rsidR="007E4020">
        <w:t xml:space="preserve">Detection, </w:t>
      </w:r>
      <w:r>
        <w:t>Classification</w:t>
      </w:r>
      <w:r w:rsidR="00735819">
        <w:t xml:space="preserve"> </w:t>
      </w:r>
      <w:r w:rsidR="001335E2">
        <w:t>and Monitoring</w:t>
      </w:r>
      <w:r w:rsidR="00420A3D">
        <w:t>: A Systematic Literature Review</w:t>
      </w:r>
    </w:p>
    <w:p w14:paraId="61B0F467" w14:textId="1E855F07" w:rsidR="00913916" w:rsidRPr="002917A1" w:rsidRDefault="00FE4368" w:rsidP="00E93210">
      <w:pPr>
        <w:pStyle w:val="MDPI13authornames"/>
      </w:pPr>
      <w:commentRangeStart w:id="1"/>
      <w:r>
        <w:t>David</w:t>
      </w:r>
      <w:r w:rsidR="00661460">
        <w:t xml:space="preserve"> Odesola</w:t>
      </w:r>
      <w:r w:rsidR="00E93210" w:rsidRPr="00D945EC">
        <w:t xml:space="preserve"> </w:t>
      </w:r>
      <w:r w:rsidR="00C213F2" w:rsidRPr="001F31D1">
        <w:rPr>
          <w:vertAlign w:val="superscript"/>
        </w:rPr>
        <w:t>1</w:t>
      </w:r>
      <w:r w:rsidR="00C213F2">
        <w:t xml:space="preserve"> Janusz</w:t>
      </w:r>
      <w:r w:rsidR="00735819">
        <w:t xml:space="preserve"> Kulon </w:t>
      </w:r>
      <w:commentRangeEnd w:id="1"/>
      <w:r w:rsidR="000965BE">
        <w:rPr>
          <w:vertAlign w:val="superscript"/>
        </w:rPr>
        <w:t>1</w:t>
      </w:r>
      <w:r w:rsidR="00E276EB">
        <w:rPr>
          <w:rStyle w:val="CommentReference"/>
          <w:rFonts w:eastAsia="SimSun"/>
          <w:b w:val="0"/>
          <w:lang w:eastAsia="zh-CN" w:bidi="ar-SA"/>
        </w:rPr>
        <w:commentReference w:id="1"/>
      </w:r>
      <w:r w:rsidR="00A575AC">
        <w:t xml:space="preserve"> , </w:t>
      </w:r>
      <w:r w:rsidR="00CD35FD">
        <w:t>Shiny Verghese</w:t>
      </w:r>
      <w:r w:rsidR="000965BE">
        <w:t xml:space="preserve"> </w:t>
      </w:r>
      <w:r w:rsidR="000965BE">
        <w:rPr>
          <w:vertAlign w:val="superscript"/>
        </w:rPr>
        <w:t>1</w:t>
      </w:r>
      <w:commentRangeStart w:id="2"/>
      <w:commentRangeEnd w:id="2"/>
      <w:r w:rsidR="000965BE">
        <w:rPr>
          <w:rStyle w:val="CommentReference"/>
          <w:rFonts w:eastAsia="SimSun"/>
          <w:b w:val="0"/>
          <w:lang w:eastAsia="zh-CN" w:bidi="ar-SA"/>
        </w:rPr>
        <w:commentReference w:id="2"/>
      </w:r>
      <w:r w:rsidR="00CD35FD">
        <w:t>, Adam Partlow</w:t>
      </w:r>
      <w:r w:rsidR="00521F2D">
        <w:t xml:space="preserve"> </w:t>
      </w:r>
      <w:r w:rsidR="000965BE">
        <w:rPr>
          <w:vertAlign w:val="superscript"/>
        </w:rPr>
        <w:t>2</w:t>
      </w:r>
      <w:commentRangeStart w:id="3"/>
      <w:commentRangeEnd w:id="3"/>
      <w:r w:rsidR="000965BE">
        <w:rPr>
          <w:rStyle w:val="CommentReference"/>
          <w:rFonts w:eastAsia="SimSun"/>
          <w:b w:val="0"/>
          <w:lang w:eastAsia="zh-CN" w:bidi="ar-SA"/>
        </w:rPr>
        <w:commentReference w:id="3"/>
      </w:r>
      <w:r w:rsidR="000965BE">
        <w:t xml:space="preserve">, </w:t>
      </w:r>
      <w:r w:rsidR="00CD35FD">
        <w:t>and Colin Gibson</w:t>
      </w:r>
      <w:r w:rsidR="00521F2D">
        <w:t xml:space="preserve"> </w:t>
      </w:r>
      <w:r w:rsidR="000965BE">
        <w:rPr>
          <w:vertAlign w:val="superscript"/>
        </w:rPr>
        <w:t>2</w:t>
      </w:r>
      <w:commentRangeStart w:id="4"/>
      <w:commentRangeEnd w:id="4"/>
      <w:r w:rsidR="000965BE">
        <w:rPr>
          <w:rStyle w:val="CommentReference"/>
          <w:rFonts w:eastAsia="SimSun"/>
          <w:b w:val="0"/>
          <w:lang w:eastAsia="zh-CN" w:bidi="ar-SA"/>
        </w:rPr>
        <w:commentReference w:id="4"/>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913916" w:rsidRPr="00BB5199" w14:paraId="499ACFEE" w14:textId="77777777">
        <w:tc>
          <w:tcPr>
            <w:tcW w:w="2410" w:type="dxa"/>
            <w:shd w:val="clear" w:color="auto" w:fill="auto"/>
          </w:tcPr>
          <w:p w14:paraId="5C9CF98B" w14:textId="77777777" w:rsidR="00913916" w:rsidRPr="00BB5199" w:rsidRDefault="00913916">
            <w:pPr>
              <w:pStyle w:val="MDPI61Citation"/>
              <w:spacing w:after="120" w:line="240" w:lineRule="exact"/>
              <w:rPr>
                <w:lang w:val="en-GB"/>
              </w:rPr>
            </w:pPr>
            <w:r w:rsidRPr="00BB5199">
              <w:rPr>
                <w:b/>
                <w:lang w:val="en-GB"/>
              </w:rPr>
              <w:t xml:space="preserve">Citation: </w:t>
            </w:r>
            <w:r w:rsidRPr="00BB5199">
              <w:rPr>
                <w:lang w:val="en-GB"/>
              </w:rPr>
              <w:t>To be added by editorial staff during production.</w:t>
            </w:r>
          </w:p>
          <w:p w14:paraId="0D1E3971" w14:textId="52B01A13" w:rsidR="00913916" w:rsidRPr="00BB5199" w:rsidRDefault="00913916">
            <w:pPr>
              <w:pStyle w:val="MDPI14history"/>
              <w:spacing w:before="120" w:after="120"/>
              <w:rPr>
                <w:rFonts w:ascii="SimSun" w:eastAsia="SimSun" w:hAnsi="SimSun" w:cs="SimSun"/>
                <w:lang w:val="en-GB" w:eastAsia="zh-CN"/>
              </w:rPr>
            </w:pPr>
            <w:r w:rsidRPr="00BB5199">
              <w:rPr>
                <w:lang w:val="en-GB"/>
              </w:rPr>
              <w:t xml:space="preserve">Academic Editor: </w:t>
            </w:r>
            <w:r w:rsidR="00A87033" w:rsidRPr="00BB5199">
              <w:rPr>
                <w:lang w:val="en-GB"/>
              </w:rPr>
              <w:t>First name</w:t>
            </w:r>
            <w:r w:rsidRPr="00BB5199">
              <w:rPr>
                <w:lang w:val="en-GB"/>
              </w:rPr>
              <w:t xml:space="preserve"> Lastname</w:t>
            </w:r>
          </w:p>
          <w:p w14:paraId="5B8E65C3" w14:textId="77777777" w:rsidR="00913916" w:rsidRPr="00BB5199" w:rsidRDefault="00913916">
            <w:pPr>
              <w:pStyle w:val="MDPI14history"/>
              <w:spacing w:before="120"/>
              <w:rPr>
                <w:rFonts w:ascii="SimSun" w:eastAsia="SimSun" w:hAnsi="SimSun" w:cs="SimSun"/>
                <w:lang w:val="en-GB"/>
              </w:rPr>
            </w:pPr>
            <w:r w:rsidRPr="00BB5199">
              <w:rPr>
                <w:szCs w:val="14"/>
                <w:lang w:val="en-GB"/>
              </w:rPr>
              <w:t>Received: date</w:t>
            </w:r>
          </w:p>
          <w:p w14:paraId="00E2CF26" w14:textId="77777777" w:rsidR="00913916" w:rsidRPr="00BB5199" w:rsidRDefault="00913916">
            <w:pPr>
              <w:pStyle w:val="MDPI14history"/>
              <w:rPr>
                <w:szCs w:val="14"/>
                <w:lang w:val="en-GB"/>
              </w:rPr>
            </w:pPr>
            <w:r w:rsidRPr="00BB5199">
              <w:rPr>
                <w:szCs w:val="14"/>
                <w:lang w:val="en-GB"/>
              </w:rPr>
              <w:t>Revised: date</w:t>
            </w:r>
          </w:p>
          <w:p w14:paraId="18318819" w14:textId="77777777" w:rsidR="00913916" w:rsidRPr="00BB5199" w:rsidRDefault="00913916">
            <w:pPr>
              <w:pStyle w:val="MDPI14history"/>
              <w:rPr>
                <w:szCs w:val="14"/>
                <w:lang w:val="en-GB"/>
              </w:rPr>
            </w:pPr>
            <w:r w:rsidRPr="00BB5199">
              <w:rPr>
                <w:szCs w:val="14"/>
                <w:lang w:val="en-GB"/>
              </w:rPr>
              <w:t>Accepted: date</w:t>
            </w:r>
          </w:p>
          <w:p w14:paraId="3F3EEFC4" w14:textId="77777777" w:rsidR="00913916" w:rsidRPr="00BB5199" w:rsidRDefault="00913916">
            <w:pPr>
              <w:pStyle w:val="MDPI14history"/>
              <w:spacing w:after="120"/>
              <w:rPr>
                <w:szCs w:val="14"/>
                <w:lang w:val="en-GB"/>
              </w:rPr>
            </w:pPr>
            <w:r w:rsidRPr="00BB5199">
              <w:rPr>
                <w:szCs w:val="14"/>
                <w:lang w:val="en-GB"/>
              </w:rPr>
              <w:t>Published: date</w:t>
            </w:r>
          </w:p>
          <w:p w14:paraId="6C80F885" w14:textId="77777777" w:rsidR="00913916" w:rsidRPr="00BB5199" w:rsidRDefault="00913916">
            <w:pPr>
              <w:adjustRightInd w:val="0"/>
              <w:snapToGrid w:val="0"/>
              <w:spacing w:before="120" w:line="240" w:lineRule="atLeast"/>
              <w:ind w:right="113"/>
              <w:jc w:val="left"/>
              <w:rPr>
                <w:rFonts w:eastAsia="DengXian"/>
                <w:bCs/>
                <w:sz w:val="14"/>
                <w:szCs w:val="14"/>
                <w:lang w:val="en-GB" w:bidi="en-US"/>
              </w:rPr>
            </w:pPr>
            <w:r w:rsidRPr="00BB5199">
              <w:rPr>
                <w:rFonts w:eastAsia="DengXian"/>
                <w:noProof/>
                <w:lang w:val="en-GB"/>
              </w:rPr>
              <w:drawing>
                <wp:inline distT="0" distB="0" distL="0" distR="0" wp14:anchorId="40311406" wp14:editId="35D9F482">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2ACB0565" w14:textId="77777777" w:rsidR="00913916" w:rsidRPr="00BB5199" w:rsidRDefault="00913916" w:rsidP="00554016">
            <w:pPr>
              <w:pStyle w:val="MDPI72Copyright"/>
              <w:rPr>
                <w:rFonts w:eastAsia="DengXian"/>
                <w:lang w:bidi="en-US"/>
              </w:rPr>
            </w:pPr>
            <w:r w:rsidRPr="00BB5199">
              <w:rPr>
                <w:rFonts w:eastAsia="DengXian"/>
                <w:b/>
                <w:lang w:bidi="en-US"/>
              </w:rPr>
              <w:t>Copyright:</w:t>
            </w:r>
            <w:r w:rsidRPr="00BB5199">
              <w:rPr>
                <w:rFonts w:eastAsia="DengXian"/>
                <w:lang w:bidi="en-US"/>
              </w:rPr>
              <w:t xml:space="preserve"> </w:t>
            </w:r>
            <w:r w:rsidR="003C7292" w:rsidRPr="00BB5199">
              <w:rPr>
                <w:rFonts w:eastAsia="DengXian"/>
                <w:lang w:bidi="en-US"/>
              </w:rPr>
              <w:t>© 2024 by the</w:t>
            </w:r>
            <w:r w:rsidRPr="00BB5199">
              <w:rPr>
                <w:rFonts w:eastAsia="DengXian"/>
                <w:lang w:bidi="en-US"/>
              </w:rPr>
              <w:t xml:space="preserve"> authors. Submitted for possible open access publication under the terms and conditions of the Creative Commons Attribution (CC BY) license (https://creativecommons.org/licenses/by/4.0/).</w:t>
            </w:r>
          </w:p>
        </w:tc>
      </w:tr>
    </w:tbl>
    <w:p w14:paraId="5327A7F0" w14:textId="48CF8874" w:rsidR="00E93210" w:rsidRPr="008E399F" w:rsidRDefault="00897848" w:rsidP="00E93210">
      <w:pPr>
        <w:pStyle w:val="MDPI16affiliation"/>
        <w:rPr>
          <w:lang w:val="en-GB"/>
          <w:rPrChange w:id="5" w:author="Janusz Kulon" w:date="2024-01-18T12:44:00Z">
            <w:rPr/>
          </w:rPrChange>
        </w:rPr>
      </w:pPr>
      <w:r w:rsidRPr="008E399F">
        <w:rPr>
          <w:vertAlign w:val="superscript"/>
          <w:lang w:val="en-GB"/>
          <w:rPrChange w:id="6" w:author="Janusz Kulon" w:date="2024-01-18T12:44:00Z">
            <w:rPr>
              <w:vertAlign w:val="superscript"/>
            </w:rPr>
          </w:rPrChange>
        </w:rPr>
        <w:t>1</w:t>
      </w:r>
      <w:r w:rsidR="00E93210" w:rsidRPr="008E399F">
        <w:rPr>
          <w:lang w:val="en-GB"/>
          <w:rPrChange w:id="7" w:author="Janusz Kulon" w:date="2024-01-18T12:44:00Z">
            <w:rPr/>
          </w:rPrChange>
        </w:rPr>
        <w:tab/>
      </w:r>
      <w:r w:rsidR="00FE0DCF" w:rsidRPr="008E399F">
        <w:rPr>
          <w:lang w:val="en-GB"/>
        </w:rPr>
        <w:t>Faculty of Computing, Engineering and Science</w:t>
      </w:r>
      <w:r w:rsidR="001442BA" w:rsidRPr="008E399F">
        <w:rPr>
          <w:lang w:val="en-GB"/>
        </w:rPr>
        <w:t>, University</w:t>
      </w:r>
      <w:r w:rsidR="002D527E" w:rsidRPr="008E399F">
        <w:rPr>
          <w:lang w:val="en-GB"/>
        </w:rPr>
        <w:t xml:space="preserve"> of South Wales, </w:t>
      </w:r>
      <w:r w:rsidR="00EE3E7E">
        <w:rPr>
          <w:lang w:val="en-GB"/>
        </w:rPr>
        <w:t>Pontypridd, Wales,</w:t>
      </w:r>
      <w:r w:rsidR="002D527E" w:rsidRPr="008E399F">
        <w:rPr>
          <w:lang w:val="en-GB"/>
        </w:rPr>
        <w:t xml:space="preserve"> U</w:t>
      </w:r>
      <w:r w:rsidR="004546AA">
        <w:rPr>
          <w:lang w:val="en-GB"/>
        </w:rPr>
        <w:t>K</w:t>
      </w:r>
      <w:r w:rsidR="00E95767" w:rsidRPr="008E399F">
        <w:rPr>
          <w:lang w:val="en-GB"/>
        </w:rPr>
        <w:t>;</w:t>
      </w:r>
      <w:r w:rsidR="00E93210" w:rsidRPr="008E399F">
        <w:rPr>
          <w:lang w:val="en-GB"/>
          <w:rPrChange w:id="8" w:author="Janusz Kulon" w:date="2024-01-18T12:44:00Z">
            <w:rPr/>
          </w:rPrChange>
        </w:rPr>
        <w:t xml:space="preserve"> </w:t>
      </w:r>
      <w:r w:rsidR="00BB5199" w:rsidRPr="008E399F">
        <w:rPr>
          <w:lang w:val="en-GB"/>
          <w:rPrChange w:id="9" w:author="Janusz Kulon" w:date="2024-01-18T12:44:00Z">
            <w:rPr/>
          </w:rPrChange>
        </w:rPr>
        <w:t>30025293@southwales.ac.uk</w:t>
      </w:r>
      <w:r w:rsidR="00BB5199" w:rsidRPr="008E399F">
        <w:rPr>
          <w:lang w:val="en-GB"/>
        </w:rPr>
        <w:t xml:space="preserve">; </w:t>
      </w:r>
      <w:r w:rsidR="00422435" w:rsidRPr="008E399F">
        <w:rPr>
          <w:lang w:val="en-GB"/>
          <w:rPrChange w:id="10" w:author="Janusz Kulon" w:date="2024-01-18T12:44:00Z">
            <w:rPr/>
          </w:rPrChange>
        </w:rPr>
        <w:t>j.kulon@southwales.ac.uk</w:t>
      </w:r>
      <w:r w:rsidR="00422435" w:rsidRPr="008E399F">
        <w:rPr>
          <w:lang w:val="en-GB"/>
        </w:rPr>
        <w:t>; shiny.verghese@southwales.ac.uk</w:t>
      </w:r>
    </w:p>
    <w:p w14:paraId="676785BE" w14:textId="5B367A44" w:rsidR="00E93210" w:rsidRPr="008E399F" w:rsidRDefault="00E93210" w:rsidP="008E399F">
      <w:pPr>
        <w:pStyle w:val="MDPI16affiliation"/>
        <w:rPr>
          <w:lang w:val="en-GB"/>
        </w:rPr>
      </w:pPr>
      <w:r w:rsidRPr="008E399F">
        <w:rPr>
          <w:vertAlign w:val="superscript"/>
          <w:lang w:val="en-GB"/>
          <w:rPrChange w:id="11" w:author="Janusz Kulon" w:date="2024-01-18T12:44:00Z">
            <w:rPr>
              <w:vertAlign w:val="superscript"/>
            </w:rPr>
          </w:rPrChange>
        </w:rPr>
        <w:t>2</w:t>
      </w:r>
      <w:r w:rsidRPr="008E399F">
        <w:rPr>
          <w:lang w:val="en-GB"/>
          <w:rPrChange w:id="12" w:author="Janusz Kulon" w:date="2024-01-18T12:44:00Z">
            <w:rPr/>
          </w:rPrChange>
        </w:rPr>
        <w:tab/>
      </w:r>
      <w:r w:rsidR="0045409B" w:rsidRPr="0045409B">
        <w:rPr>
          <w:lang w:val="en-GB"/>
        </w:rPr>
        <w:t>Rehabilitation Engineering Unit</w:t>
      </w:r>
      <w:r w:rsidR="0045409B">
        <w:rPr>
          <w:lang w:val="en-GB"/>
        </w:rPr>
        <w:t xml:space="preserve">, </w:t>
      </w:r>
      <w:r w:rsidR="008E399F" w:rsidRPr="008E399F">
        <w:rPr>
          <w:lang w:val="en-GB"/>
        </w:rPr>
        <w:t>Cardiff and Vale University Health Board, Cardiff,</w:t>
      </w:r>
      <w:r w:rsidR="00EE3E7E">
        <w:rPr>
          <w:lang w:val="en-GB"/>
        </w:rPr>
        <w:t xml:space="preserve"> Wales,</w:t>
      </w:r>
      <w:r w:rsidR="008E399F" w:rsidRPr="008E399F">
        <w:rPr>
          <w:lang w:val="en-GB"/>
        </w:rPr>
        <w:t xml:space="preserve"> UK</w:t>
      </w:r>
      <w:r w:rsidR="00E95767" w:rsidRPr="008E399F">
        <w:rPr>
          <w:lang w:val="en-GB"/>
        </w:rPr>
        <w:t>;</w:t>
      </w:r>
      <w:r w:rsidRPr="008E399F">
        <w:rPr>
          <w:lang w:val="en-GB"/>
          <w:rPrChange w:id="13" w:author="Janusz Kulon" w:date="2024-01-18T12:44:00Z">
            <w:rPr/>
          </w:rPrChange>
        </w:rPr>
        <w:t xml:space="preserve"> </w:t>
      </w:r>
      <w:r w:rsidR="00735236" w:rsidRPr="008E399F">
        <w:rPr>
          <w:lang w:val="en-GB"/>
          <w:rPrChange w:id="14" w:author="Janusz Kulon" w:date="2024-01-18T12:44:00Z">
            <w:rPr/>
          </w:rPrChange>
        </w:rPr>
        <w:t>j.kulon@southwales.ac.uk</w:t>
      </w:r>
    </w:p>
    <w:p w14:paraId="59A2212A" w14:textId="30B5FE5C" w:rsidR="00381B0E" w:rsidRPr="004C7DB0" w:rsidRDefault="00E93210" w:rsidP="004C7DB0">
      <w:pPr>
        <w:pStyle w:val="MDPI17abstract"/>
        <w:rPr>
          <w:ins w:id="15" w:author="Janusz Kulon" w:date="2024-01-18T14:20:00Z"/>
          <w:bCs/>
          <w:color w:val="FF0000"/>
          <w:szCs w:val="18"/>
        </w:rPr>
      </w:pPr>
      <w:r w:rsidRPr="00550626">
        <w:rPr>
          <w:b/>
          <w:szCs w:val="18"/>
        </w:rPr>
        <w:t>Abstract:</w:t>
      </w:r>
      <w:r w:rsidR="00735236">
        <w:rPr>
          <w:bCs/>
          <w:szCs w:val="18"/>
        </w:rPr>
        <w:t xml:space="preserve"> </w:t>
      </w:r>
      <w:r w:rsidR="00902F90">
        <w:rPr>
          <w:bCs/>
          <w:szCs w:val="18"/>
        </w:rPr>
        <w:t>Improper s</w:t>
      </w:r>
      <w:r w:rsidR="00735236">
        <w:rPr>
          <w:bCs/>
          <w:szCs w:val="18"/>
        </w:rPr>
        <w:t>itting posture</w:t>
      </w:r>
      <w:r w:rsidR="00497B82">
        <w:rPr>
          <w:bCs/>
          <w:szCs w:val="18"/>
        </w:rPr>
        <w:t xml:space="preserve"> </w:t>
      </w:r>
      <w:r w:rsidR="00043D16">
        <w:rPr>
          <w:bCs/>
          <w:szCs w:val="18"/>
        </w:rPr>
        <w:t>is the act of sitting in an asymmetric</w:t>
      </w:r>
      <w:r w:rsidR="004A3D5D">
        <w:rPr>
          <w:bCs/>
          <w:szCs w:val="18"/>
        </w:rPr>
        <w:t xml:space="preserve"> or an uneven way</w:t>
      </w:r>
      <w:r w:rsidR="00E9715D">
        <w:rPr>
          <w:bCs/>
          <w:szCs w:val="18"/>
        </w:rPr>
        <w:t xml:space="preserve">. If </w:t>
      </w:r>
      <w:r w:rsidR="00E9715D" w:rsidRPr="005B1E55">
        <w:rPr>
          <w:bCs/>
          <w:color w:val="auto"/>
          <w:szCs w:val="18"/>
        </w:rPr>
        <w:t>maintained</w:t>
      </w:r>
      <w:r w:rsidR="00735236" w:rsidRPr="005B1E55">
        <w:rPr>
          <w:bCs/>
          <w:color w:val="auto"/>
          <w:szCs w:val="18"/>
        </w:rPr>
        <w:t xml:space="preserve"> </w:t>
      </w:r>
      <w:r w:rsidR="00E9715D" w:rsidRPr="005B1E55">
        <w:rPr>
          <w:bCs/>
          <w:color w:val="auto"/>
          <w:szCs w:val="18"/>
        </w:rPr>
        <w:t xml:space="preserve">for an </w:t>
      </w:r>
      <w:r w:rsidR="00735236" w:rsidRPr="005B1E55">
        <w:rPr>
          <w:bCs/>
          <w:color w:val="auto"/>
          <w:szCs w:val="18"/>
        </w:rPr>
        <w:t>extended period</w:t>
      </w:r>
      <w:r w:rsidR="00E9715D" w:rsidRPr="005B1E55">
        <w:rPr>
          <w:bCs/>
          <w:color w:val="auto"/>
          <w:szCs w:val="18"/>
        </w:rPr>
        <w:t xml:space="preserve">, it </w:t>
      </w:r>
      <w:r w:rsidR="00735236" w:rsidRPr="005B1E55">
        <w:rPr>
          <w:bCs/>
          <w:color w:val="auto"/>
          <w:szCs w:val="18"/>
        </w:rPr>
        <w:t>can negatively affect one’s wellbeing and can lead to long-term health conditions</w:t>
      </w:r>
      <w:r w:rsidR="00C070E8" w:rsidRPr="005B1E55">
        <w:rPr>
          <w:bCs/>
          <w:color w:val="auto"/>
          <w:szCs w:val="18"/>
        </w:rPr>
        <w:t xml:space="preserve"> such as spinal deformity</w:t>
      </w:r>
      <w:r w:rsidR="00A35127" w:rsidRPr="005B1E55">
        <w:rPr>
          <w:bCs/>
          <w:color w:val="auto"/>
          <w:szCs w:val="18"/>
        </w:rPr>
        <w:t xml:space="preserve"> and musculoskeletal disorders</w:t>
      </w:r>
      <w:r w:rsidR="00735236" w:rsidRPr="005B1E55">
        <w:rPr>
          <w:bCs/>
          <w:color w:val="auto"/>
          <w:szCs w:val="18"/>
        </w:rPr>
        <w:t>.</w:t>
      </w:r>
      <w:r w:rsidR="003879C2" w:rsidRPr="005B1E55">
        <w:rPr>
          <w:bCs/>
          <w:color w:val="auto"/>
          <w:szCs w:val="18"/>
        </w:rPr>
        <w:t xml:space="preserve"> </w:t>
      </w:r>
      <w:r w:rsidR="002C44D5" w:rsidRPr="005B1E55">
        <w:rPr>
          <w:bCs/>
          <w:color w:val="auto"/>
          <w:szCs w:val="18"/>
        </w:rPr>
        <w:t>With the current advancement in sensor</w:t>
      </w:r>
      <w:r w:rsidR="00755FD4" w:rsidRPr="005B1E55">
        <w:rPr>
          <w:bCs/>
          <w:color w:val="auto"/>
          <w:szCs w:val="18"/>
        </w:rPr>
        <w:t xml:space="preserve"> technology, </w:t>
      </w:r>
      <w:r w:rsidR="009D47FE" w:rsidRPr="005B1E55">
        <w:rPr>
          <w:bCs/>
          <w:color w:val="auto"/>
          <w:szCs w:val="18"/>
        </w:rPr>
        <w:t>there are different methods</w:t>
      </w:r>
      <w:r w:rsidR="005E25DB" w:rsidRPr="005B1E55">
        <w:rPr>
          <w:bCs/>
          <w:color w:val="auto"/>
          <w:szCs w:val="18"/>
        </w:rPr>
        <w:t xml:space="preserve"> that are</w:t>
      </w:r>
      <w:r w:rsidR="009D47FE" w:rsidRPr="005B1E55">
        <w:rPr>
          <w:bCs/>
          <w:color w:val="auto"/>
          <w:szCs w:val="18"/>
        </w:rPr>
        <w:t xml:space="preserve"> being employed </w:t>
      </w:r>
      <w:r w:rsidR="00024C20" w:rsidRPr="005B1E55">
        <w:rPr>
          <w:bCs/>
          <w:color w:val="auto"/>
          <w:szCs w:val="18"/>
        </w:rPr>
        <w:t xml:space="preserve">within the research sphere with hopes of tackling improper sitting postures. </w:t>
      </w:r>
      <w:r w:rsidR="00755FD4" w:rsidRPr="005B1E55">
        <w:rPr>
          <w:bCs/>
          <w:color w:val="auto"/>
          <w:szCs w:val="18"/>
        </w:rPr>
        <w:t>This</w:t>
      </w:r>
      <w:r w:rsidR="001F3965" w:rsidRPr="005B1E55">
        <w:rPr>
          <w:bCs/>
          <w:color w:val="auto"/>
          <w:szCs w:val="18"/>
        </w:rPr>
        <w:t xml:space="preserve"> </w:t>
      </w:r>
      <w:r w:rsidR="00FE630E" w:rsidRPr="005B1E55">
        <w:rPr>
          <w:bCs/>
          <w:color w:val="auto"/>
          <w:szCs w:val="18"/>
        </w:rPr>
        <w:t xml:space="preserve">study aims </w:t>
      </w:r>
      <w:r w:rsidR="00A843F6" w:rsidRPr="005B1E55">
        <w:rPr>
          <w:bCs/>
          <w:color w:val="auto"/>
          <w:szCs w:val="18"/>
        </w:rPr>
        <w:t>to systematically review</w:t>
      </w:r>
      <w:r w:rsidR="004223D5" w:rsidRPr="005B1E55">
        <w:rPr>
          <w:bCs/>
          <w:color w:val="auto"/>
          <w:szCs w:val="18"/>
        </w:rPr>
        <w:t xml:space="preserve"> </w:t>
      </w:r>
      <w:r w:rsidR="009D47FE" w:rsidRPr="005B1E55">
        <w:rPr>
          <w:bCs/>
          <w:color w:val="auto"/>
          <w:szCs w:val="18"/>
        </w:rPr>
        <w:t>some of the existing literature</w:t>
      </w:r>
      <w:r w:rsidR="00C64437" w:rsidRPr="005B1E55">
        <w:rPr>
          <w:bCs/>
          <w:color w:val="auto"/>
          <w:szCs w:val="18"/>
        </w:rPr>
        <w:t xml:space="preserve"> </w:t>
      </w:r>
      <w:r w:rsidR="00ED78EF" w:rsidRPr="005B1E55">
        <w:rPr>
          <w:bCs/>
          <w:color w:val="auto"/>
          <w:szCs w:val="18"/>
        </w:rPr>
        <w:t>to</w:t>
      </w:r>
      <w:r w:rsidR="00C64437" w:rsidRPr="005B1E55">
        <w:rPr>
          <w:bCs/>
          <w:color w:val="auto"/>
          <w:szCs w:val="18"/>
        </w:rPr>
        <w:t xml:space="preserve"> </w:t>
      </w:r>
      <w:r w:rsidR="002B1557" w:rsidRPr="005B1E55">
        <w:rPr>
          <w:bCs/>
          <w:color w:val="auto"/>
          <w:szCs w:val="18"/>
        </w:rPr>
        <w:t>shed some insight into</w:t>
      </w:r>
      <w:r w:rsidR="00C64437" w:rsidRPr="005B1E55">
        <w:rPr>
          <w:bCs/>
          <w:color w:val="auto"/>
          <w:szCs w:val="18"/>
        </w:rPr>
        <w:t xml:space="preserve"> the</w:t>
      </w:r>
      <w:r w:rsidR="003B684D" w:rsidRPr="005B1E55">
        <w:rPr>
          <w:bCs/>
          <w:color w:val="auto"/>
          <w:szCs w:val="18"/>
        </w:rPr>
        <w:t xml:space="preserve"> common </w:t>
      </w:r>
      <w:r w:rsidR="002739C4" w:rsidRPr="005B1E55">
        <w:rPr>
          <w:bCs/>
          <w:color w:val="auto"/>
          <w:szCs w:val="18"/>
        </w:rPr>
        <w:t xml:space="preserve">approaches being </w:t>
      </w:r>
      <w:r w:rsidR="002B1557" w:rsidRPr="005B1E55">
        <w:rPr>
          <w:bCs/>
          <w:color w:val="auto"/>
          <w:szCs w:val="18"/>
        </w:rPr>
        <w:t>adopted</w:t>
      </w:r>
      <w:r w:rsidR="002739C4" w:rsidRPr="005B1E55">
        <w:rPr>
          <w:bCs/>
          <w:color w:val="auto"/>
          <w:szCs w:val="18"/>
        </w:rPr>
        <w:t xml:space="preserve"> in the detection</w:t>
      </w:r>
      <w:r w:rsidR="00A87A08" w:rsidRPr="005B1E55">
        <w:rPr>
          <w:bCs/>
          <w:color w:val="auto"/>
          <w:szCs w:val="18"/>
        </w:rPr>
        <w:t xml:space="preserve"> and classification</w:t>
      </w:r>
      <w:r w:rsidR="002739C4" w:rsidRPr="005B1E55">
        <w:rPr>
          <w:bCs/>
          <w:color w:val="auto"/>
          <w:szCs w:val="18"/>
        </w:rPr>
        <w:t xml:space="preserve"> of improper sitting postures. </w:t>
      </w:r>
      <w:r w:rsidR="007D0D00" w:rsidRPr="005B1E55">
        <w:rPr>
          <w:bCs/>
          <w:color w:val="auto"/>
          <w:szCs w:val="18"/>
        </w:rPr>
        <w:t xml:space="preserve">Over the past 2 decades, various </w:t>
      </w:r>
      <w:r w:rsidR="004A176C" w:rsidRPr="005B1E55">
        <w:rPr>
          <w:bCs/>
          <w:color w:val="auto"/>
          <w:szCs w:val="18"/>
        </w:rPr>
        <w:t>research studies</w:t>
      </w:r>
      <w:r w:rsidR="00BE6576">
        <w:rPr>
          <w:bCs/>
          <w:color w:val="auto"/>
          <w:szCs w:val="18"/>
        </w:rPr>
        <w:t xml:space="preserve"> have</w:t>
      </w:r>
      <w:r w:rsidR="004A176C" w:rsidRPr="005B1E55">
        <w:rPr>
          <w:bCs/>
          <w:color w:val="auto"/>
          <w:szCs w:val="18"/>
        </w:rPr>
        <w:t xml:space="preserve"> </w:t>
      </w:r>
      <w:r w:rsidR="00035BA7" w:rsidRPr="005B1E55">
        <w:rPr>
          <w:bCs/>
          <w:color w:val="auto"/>
          <w:szCs w:val="18"/>
        </w:rPr>
        <w:t xml:space="preserve">explored the concept of a smart sensing chair </w:t>
      </w:r>
      <w:r w:rsidR="00B6112C" w:rsidRPr="005B1E55">
        <w:rPr>
          <w:bCs/>
          <w:color w:val="auto"/>
          <w:szCs w:val="18"/>
        </w:rPr>
        <w:t xml:space="preserve">in the monitoring of sitting postures. </w:t>
      </w:r>
      <w:r w:rsidR="00BE6576">
        <w:rPr>
          <w:bCs/>
          <w:color w:val="auto"/>
          <w:szCs w:val="18"/>
        </w:rPr>
        <w:t>Furthermore, a</w:t>
      </w:r>
      <w:r w:rsidR="00D32E2F" w:rsidRPr="005B1E55">
        <w:rPr>
          <w:bCs/>
          <w:color w:val="auto"/>
          <w:szCs w:val="18"/>
        </w:rPr>
        <w:t xml:space="preserve">n in-depth search </w:t>
      </w:r>
      <w:r w:rsidR="009639EC" w:rsidRPr="005B1E55">
        <w:rPr>
          <w:bCs/>
          <w:color w:val="auto"/>
          <w:szCs w:val="18"/>
        </w:rPr>
        <w:t xml:space="preserve">was conducted </w:t>
      </w:r>
      <w:r w:rsidR="00D32E2F" w:rsidRPr="005B1E55">
        <w:rPr>
          <w:bCs/>
          <w:color w:val="auto"/>
          <w:szCs w:val="18"/>
        </w:rPr>
        <w:t xml:space="preserve">across </w:t>
      </w:r>
      <w:r w:rsidR="001D6A40" w:rsidRPr="005B1E55">
        <w:rPr>
          <w:bCs/>
          <w:color w:val="auto"/>
          <w:szCs w:val="18"/>
        </w:rPr>
        <w:t>3 main</w:t>
      </w:r>
      <w:r w:rsidR="00D32E2F" w:rsidRPr="005B1E55">
        <w:rPr>
          <w:bCs/>
          <w:color w:val="auto"/>
          <w:szCs w:val="18"/>
        </w:rPr>
        <w:t xml:space="preserve"> research databases</w:t>
      </w:r>
      <w:r w:rsidR="001D6A40" w:rsidRPr="005B1E55">
        <w:rPr>
          <w:bCs/>
          <w:color w:val="auto"/>
          <w:szCs w:val="18"/>
        </w:rPr>
        <w:t xml:space="preserve"> </w:t>
      </w:r>
      <w:r w:rsidR="009639EC" w:rsidRPr="005B1E55">
        <w:rPr>
          <w:bCs/>
          <w:color w:val="auto"/>
          <w:szCs w:val="18"/>
        </w:rPr>
        <w:t xml:space="preserve">which were </w:t>
      </w:r>
      <w:r w:rsidR="001D6A40" w:rsidRPr="005B1E55">
        <w:rPr>
          <w:bCs/>
          <w:color w:val="auto"/>
          <w:szCs w:val="18"/>
        </w:rPr>
        <w:t xml:space="preserve">MDPI, IEEE, and </w:t>
      </w:r>
      <w:r w:rsidR="00A2309D" w:rsidRPr="005B1E55">
        <w:rPr>
          <w:bCs/>
          <w:color w:val="auto"/>
          <w:szCs w:val="18"/>
        </w:rPr>
        <w:t>Google Scholar.</w:t>
      </w:r>
      <w:r w:rsidR="00B75AC7" w:rsidRPr="005B1E55">
        <w:rPr>
          <w:bCs/>
          <w:color w:val="auto"/>
          <w:szCs w:val="18"/>
        </w:rPr>
        <w:t xml:space="preserve"> The selection criteria </w:t>
      </w:r>
      <w:r w:rsidR="00F431CA" w:rsidRPr="005B1E55">
        <w:rPr>
          <w:bCs/>
          <w:color w:val="auto"/>
          <w:szCs w:val="18"/>
        </w:rPr>
        <w:t>primarily</w:t>
      </w:r>
      <w:r w:rsidR="004E37AA" w:rsidRPr="005B1E55">
        <w:rPr>
          <w:bCs/>
          <w:color w:val="auto"/>
          <w:szCs w:val="18"/>
        </w:rPr>
        <w:t xml:space="preserve"> focused on studies that used non-invasive means in the </w:t>
      </w:r>
      <w:r w:rsidR="00F431CA" w:rsidRPr="005B1E55">
        <w:rPr>
          <w:bCs/>
          <w:color w:val="auto"/>
          <w:szCs w:val="18"/>
        </w:rPr>
        <w:t>monitoring of sitting postures.</w:t>
      </w:r>
      <w:r w:rsidR="002D7871" w:rsidRPr="005B1E55">
        <w:rPr>
          <w:bCs/>
          <w:color w:val="auto"/>
          <w:szCs w:val="18"/>
        </w:rPr>
        <w:t xml:space="preserve"> A</w:t>
      </w:r>
      <w:r w:rsidR="009E584D" w:rsidRPr="005B1E55">
        <w:rPr>
          <w:bCs/>
          <w:color w:val="auto"/>
          <w:szCs w:val="18"/>
        </w:rPr>
        <w:t>fter filtering out all the irrelevant and duplicated articles</w:t>
      </w:r>
      <w:r w:rsidR="002D7871" w:rsidRPr="005B1E55">
        <w:rPr>
          <w:bCs/>
          <w:color w:val="auto"/>
          <w:szCs w:val="18"/>
        </w:rPr>
        <w:t>, there w</w:t>
      </w:r>
      <w:r w:rsidR="00670CE4">
        <w:rPr>
          <w:bCs/>
          <w:color w:val="auto"/>
          <w:szCs w:val="18"/>
        </w:rPr>
        <w:t>ere</w:t>
      </w:r>
      <w:r w:rsidR="002D7871" w:rsidRPr="005B1E55">
        <w:rPr>
          <w:bCs/>
          <w:color w:val="auto"/>
          <w:szCs w:val="18"/>
        </w:rPr>
        <w:t xml:space="preserve"> a total of 33 research articles and journals</w:t>
      </w:r>
      <w:r w:rsidR="00E9090D" w:rsidRPr="005B1E55">
        <w:rPr>
          <w:bCs/>
          <w:color w:val="auto"/>
          <w:szCs w:val="18"/>
        </w:rPr>
        <w:t xml:space="preserve"> identified</w:t>
      </w:r>
      <w:r w:rsidR="009639EC" w:rsidRPr="005B1E55">
        <w:rPr>
          <w:bCs/>
          <w:color w:val="auto"/>
          <w:szCs w:val="18"/>
        </w:rPr>
        <w:t>.</w:t>
      </w:r>
      <w:r w:rsidR="00904E60" w:rsidRPr="005B1E55">
        <w:rPr>
          <w:bCs/>
          <w:color w:val="auto"/>
          <w:szCs w:val="18"/>
        </w:rPr>
        <w:t xml:space="preserve"> Overall, it was </w:t>
      </w:r>
      <w:r w:rsidR="006F4CE9" w:rsidRPr="005B1E55">
        <w:rPr>
          <w:bCs/>
          <w:color w:val="auto"/>
          <w:szCs w:val="18"/>
        </w:rPr>
        <w:t>observed</w:t>
      </w:r>
      <w:r w:rsidR="00904E60" w:rsidRPr="005B1E55">
        <w:rPr>
          <w:bCs/>
          <w:color w:val="auto"/>
          <w:szCs w:val="18"/>
        </w:rPr>
        <w:t xml:space="preserve"> that the Force Sensing Resistor (FSR) </w:t>
      </w:r>
      <w:r w:rsidR="00CC4E9D" w:rsidRPr="005B1E55">
        <w:rPr>
          <w:bCs/>
          <w:color w:val="auto"/>
          <w:szCs w:val="18"/>
        </w:rPr>
        <w:t>is the commonly used sensor for sitting posture detection</w:t>
      </w:r>
      <w:r w:rsidR="00B90F41" w:rsidRPr="005B1E55">
        <w:rPr>
          <w:bCs/>
          <w:color w:val="auto"/>
          <w:szCs w:val="18"/>
        </w:rPr>
        <w:t>s</w:t>
      </w:r>
      <w:r w:rsidR="00CC4E9D" w:rsidRPr="005B1E55">
        <w:rPr>
          <w:bCs/>
          <w:color w:val="auto"/>
          <w:szCs w:val="18"/>
        </w:rPr>
        <w:t>.</w:t>
      </w:r>
      <w:r w:rsidR="00E06DD1" w:rsidRPr="005B1E55">
        <w:rPr>
          <w:bCs/>
          <w:color w:val="auto"/>
          <w:szCs w:val="18"/>
        </w:rPr>
        <w:t xml:space="preserve"> Additionally,</w:t>
      </w:r>
      <w:r w:rsidR="00B53B6D" w:rsidRPr="005B1E55">
        <w:rPr>
          <w:bCs/>
          <w:color w:val="auto"/>
          <w:szCs w:val="18"/>
        </w:rPr>
        <w:t xml:space="preserve"> the</w:t>
      </w:r>
      <w:r w:rsidR="00B53B6D" w:rsidRPr="005B1E55">
        <w:rPr>
          <w:color w:val="auto"/>
        </w:rPr>
        <w:t xml:space="preserve"> </w:t>
      </w:r>
      <w:r w:rsidR="00B53B6D" w:rsidRPr="005B1E55">
        <w:rPr>
          <w:bCs/>
          <w:color w:val="auto"/>
          <w:szCs w:val="18"/>
        </w:rPr>
        <w:t xml:space="preserve">CNN (Convolutional Neural Networks) and the ANN (Artificial Neural Networks) were 2 of the most used machine learning </w:t>
      </w:r>
      <w:r w:rsidR="004C7DB0" w:rsidRPr="005B1E55">
        <w:rPr>
          <w:bCs/>
          <w:color w:val="auto"/>
          <w:szCs w:val="18"/>
        </w:rPr>
        <w:t>models</w:t>
      </w:r>
      <w:r w:rsidR="00B53B6D" w:rsidRPr="005B1E55">
        <w:rPr>
          <w:bCs/>
          <w:color w:val="auto"/>
          <w:szCs w:val="18"/>
        </w:rPr>
        <w:t xml:space="preserve"> for </w:t>
      </w:r>
      <w:r w:rsidR="00FE325B" w:rsidRPr="005B1E55">
        <w:rPr>
          <w:bCs/>
          <w:color w:val="auto"/>
          <w:szCs w:val="18"/>
        </w:rPr>
        <w:t>sitting posture classification</w:t>
      </w:r>
      <w:r w:rsidR="008368F5" w:rsidRPr="005B1E55">
        <w:rPr>
          <w:bCs/>
          <w:color w:val="auto"/>
          <w:szCs w:val="18"/>
        </w:rPr>
        <w:t>. The reviewed studies also highlighted a</w:t>
      </w:r>
      <w:r w:rsidR="00A55167" w:rsidRPr="005B1E55">
        <w:rPr>
          <w:bCs/>
          <w:color w:val="auto"/>
          <w:szCs w:val="18"/>
        </w:rPr>
        <w:t xml:space="preserve"> gap</w:t>
      </w:r>
      <w:r w:rsidR="00DA5D82" w:rsidRPr="005B1E55">
        <w:rPr>
          <w:bCs/>
          <w:color w:val="auto"/>
          <w:szCs w:val="18"/>
        </w:rPr>
        <w:t xml:space="preserve"> </w:t>
      </w:r>
      <w:r w:rsidR="00E770F9" w:rsidRPr="005B1E55">
        <w:rPr>
          <w:bCs/>
          <w:color w:val="auto"/>
          <w:szCs w:val="18"/>
        </w:rPr>
        <w:t>within the</w:t>
      </w:r>
      <w:r w:rsidR="00DA5D82" w:rsidRPr="005B1E55">
        <w:rPr>
          <w:bCs/>
          <w:color w:val="auto"/>
          <w:szCs w:val="18"/>
        </w:rPr>
        <w:t xml:space="preserve"> research field,</w:t>
      </w:r>
      <w:r w:rsidR="00A55167" w:rsidRPr="005B1E55">
        <w:rPr>
          <w:bCs/>
          <w:color w:val="auto"/>
          <w:szCs w:val="18"/>
        </w:rPr>
        <w:t xml:space="preserve"> </w:t>
      </w:r>
      <w:r w:rsidR="001A3085" w:rsidRPr="005B1E55">
        <w:rPr>
          <w:bCs/>
          <w:color w:val="auto"/>
          <w:szCs w:val="18"/>
        </w:rPr>
        <w:t xml:space="preserve">revealing that </w:t>
      </w:r>
      <w:r w:rsidR="00013DA3" w:rsidRPr="005B1E55">
        <w:rPr>
          <w:bCs/>
          <w:color w:val="auto"/>
          <w:szCs w:val="18"/>
        </w:rPr>
        <w:t>a significant</w:t>
      </w:r>
      <w:r w:rsidR="00106602" w:rsidRPr="005B1E55">
        <w:rPr>
          <w:bCs/>
          <w:color w:val="auto"/>
          <w:szCs w:val="18"/>
        </w:rPr>
        <w:t xml:space="preserve"> </w:t>
      </w:r>
      <w:r w:rsidR="001A3085" w:rsidRPr="005B1E55">
        <w:rPr>
          <w:bCs/>
          <w:color w:val="auto"/>
          <w:szCs w:val="18"/>
        </w:rPr>
        <w:t xml:space="preserve">emphasis is </w:t>
      </w:r>
      <w:r w:rsidR="00013DA3" w:rsidRPr="005B1E55">
        <w:rPr>
          <w:bCs/>
          <w:color w:val="auto"/>
          <w:szCs w:val="18"/>
        </w:rPr>
        <w:t>drawn on the</w:t>
      </w:r>
      <w:r w:rsidR="00602D1F" w:rsidRPr="005B1E55">
        <w:rPr>
          <w:bCs/>
          <w:color w:val="auto"/>
          <w:szCs w:val="18"/>
        </w:rPr>
        <w:t xml:space="preserve"> validati</w:t>
      </w:r>
      <w:r w:rsidR="00013DA3" w:rsidRPr="005B1E55">
        <w:rPr>
          <w:bCs/>
          <w:color w:val="auto"/>
          <w:szCs w:val="18"/>
        </w:rPr>
        <w:t>ng the</w:t>
      </w:r>
      <w:r w:rsidR="00602D1F" w:rsidRPr="005B1E55">
        <w:rPr>
          <w:bCs/>
          <w:color w:val="auto"/>
          <w:szCs w:val="18"/>
        </w:rPr>
        <w:t xml:space="preserve"> proposed sitting posture algorithm, while the </w:t>
      </w:r>
      <w:r w:rsidR="00B54269" w:rsidRPr="005B1E55">
        <w:rPr>
          <w:bCs/>
          <w:color w:val="auto"/>
          <w:szCs w:val="18"/>
        </w:rPr>
        <w:t xml:space="preserve">critical </w:t>
      </w:r>
      <w:r w:rsidR="00602D1F" w:rsidRPr="005B1E55">
        <w:rPr>
          <w:bCs/>
          <w:color w:val="auto"/>
          <w:szCs w:val="18"/>
        </w:rPr>
        <w:t>evaluation on th</w:t>
      </w:r>
      <w:r w:rsidR="00B54269" w:rsidRPr="005B1E55">
        <w:rPr>
          <w:bCs/>
          <w:color w:val="auto"/>
          <w:szCs w:val="18"/>
        </w:rPr>
        <w:t>e user feedback system</w:t>
      </w:r>
      <w:r w:rsidR="000D745D" w:rsidRPr="005B1E55">
        <w:rPr>
          <w:bCs/>
          <w:color w:val="auto"/>
          <w:szCs w:val="18"/>
        </w:rPr>
        <w:t xml:space="preserve"> for posture </w:t>
      </w:r>
      <w:r w:rsidR="00F71585" w:rsidRPr="005B1E55">
        <w:rPr>
          <w:bCs/>
          <w:color w:val="auto"/>
          <w:szCs w:val="18"/>
        </w:rPr>
        <w:t>correction</w:t>
      </w:r>
      <w:r w:rsidR="00B54269" w:rsidRPr="005B1E55">
        <w:rPr>
          <w:bCs/>
          <w:color w:val="auto"/>
          <w:szCs w:val="18"/>
        </w:rPr>
        <w:t xml:space="preserve"> is often dismissed</w:t>
      </w:r>
      <w:r w:rsidR="00670CE4">
        <w:rPr>
          <w:bCs/>
          <w:color w:val="auto"/>
          <w:szCs w:val="18"/>
        </w:rPr>
        <w:t xml:space="preserve"> upon</w:t>
      </w:r>
      <w:r w:rsidR="00B54269" w:rsidRPr="005B1E55">
        <w:rPr>
          <w:bCs/>
          <w:color w:val="auto"/>
          <w:szCs w:val="18"/>
        </w:rPr>
        <w:t>.</w:t>
      </w:r>
    </w:p>
    <w:p w14:paraId="77D478EA" w14:textId="61CEE7DE" w:rsidR="00E93210" w:rsidRPr="00550626" w:rsidRDefault="00E93210" w:rsidP="00E93210">
      <w:pPr>
        <w:pStyle w:val="MDPI18keywords"/>
        <w:rPr>
          <w:szCs w:val="18"/>
        </w:rPr>
      </w:pPr>
      <w:r w:rsidRPr="00550626">
        <w:rPr>
          <w:b/>
          <w:szCs w:val="18"/>
        </w:rPr>
        <w:t xml:space="preserve">Keywords: </w:t>
      </w:r>
      <w:r w:rsidR="00153545">
        <w:rPr>
          <w:szCs w:val="18"/>
        </w:rPr>
        <w:t>smart sensing chair</w:t>
      </w:r>
      <w:r w:rsidRPr="00D945EC">
        <w:rPr>
          <w:szCs w:val="18"/>
        </w:rPr>
        <w:t>;</w:t>
      </w:r>
      <w:r w:rsidR="00153545">
        <w:rPr>
          <w:szCs w:val="18"/>
        </w:rPr>
        <w:t xml:space="preserve"> </w:t>
      </w:r>
      <w:r w:rsidR="00153545" w:rsidRPr="00153545">
        <w:rPr>
          <w:szCs w:val="18"/>
        </w:rPr>
        <w:t>musculoskeletal disorders</w:t>
      </w:r>
      <w:r w:rsidR="00153545">
        <w:rPr>
          <w:szCs w:val="18"/>
        </w:rPr>
        <w:t xml:space="preserve">; </w:t>
      </w:r>
      <w:r w:rsidR="00735236">
        <w:rPr>
          <w:szCs w:val="18"/>
        </w:rPr>
        <w:t>sitting posture classification</w:t>
      </w:r>
    </w:p>
    <w:p w14:paraId="2D2F9F79" w14:textId="77777777" w:rsidR="00E93210" w:rsidRPr="00550626" w:rsidRDefault="00E93210" w:rsidP="00E93210">
      <w:pPr>
        <w:pStyle w:val="MDPI19line"/>
      </w:pPr>
    </w:p>
    <w:p w14:paraId="28B12005" w14:textId="126BD336" w:rsidR="00E93210" w:rsidRDefault="00313E7D" w:rsidP="00313E7D">
      <w:pPr>
        <w:pStyle w:val="MDPI21heading1"/>
        <w:ind w:left="2968"/>
        <w:jc w:val="both"/>
        <w:rPr>
          <w:lang w:eastAsia="zh-CN"/>
        </w:rPr>
      </w:pPr>
      <w:r>
        <w:rPr>
          <w:lang w:eastAsia="zh-CN"/>
        </w:rPr>
        <w:t xml:space="preserve">1. </w:t>
      </w:r>
      <w:r w:rsidR="00E93210" w:rsidRPr="007F2582">
        <w:rPr>
          <w:lang w:eastAsia="zh-CN"/>
        </w:rPr>
        <w:t>Introduction</w:t>
      </w:r>
    </w:p>
    <w:p w14:paraId="2178AB55" w14:textId="39765E6F" w:rsidR="00B31295" w:rsidRDefault="008B612F" w:rsidP="007F75EE">
      <w:pPr>
        <w:pStyle w:val="MDPI21heading1"/>
        <w:rPr>
          <w:b w:val="0"/>
        </w:rPr>
      </w:pPr>
      <w:r>
        <w:rPr>
          <w:b w:val="0"/>
        </w:rPr>
        <w:t>In</w:t>
      </w:r>
      <w:r w:rsidR="00735236" w:rsidRPr="00735236">
        <w:rPr>
          <w:b w:val="0"/>
        </w:rPr>
        <w:t xml:space="preserve"> 2020 alone, musculoskeletal disorders (MSDs) had been ranked 2nd as the leading non-fatal disability which has been affecting more than a billion people worldwide</w:t>
      </w:r>
      <w:r>
        <w:rPr>
          <w:b w:val="0"/>
        </w:rPr>
        <w:t xml:space="preserve"> </w:t>
      </w:r>
      <w:r>
        <w:rPr>
          <w:b w:val="0"/>
        </w:rPr>
        <w:fldChar w:fldCharType="begin"/>
      </w:r>
      <w:r>
        <w:rPr>
          <w:b w:val="0"/>
        </w:rPr>
        <w:instrText xml:space="preserve"> ADDIN ZOTERO_ITEM CSL_CITATION {"citationID":"QSPCERTr","properties":{"formattedCitation":"[1]","plainCitation":"[1]","noteIndex":0},"citationItems":[{"id":184,"uris":["http://zotero.org/users/11398818/items/KBFQKKQV"],"itemData":{"id":184,"type":"article-journal","container-title":"The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Pr>
          <w:b w:val="0"/>
        </w:rPr>
        <w:fldChar w:fldCharType="separate"/>
      </w:r>
      <w:r w:rsidRPr="00615581">
        <w:t>[1]</w:t>
      </w:r>
      <w:r>
        <w:rPr>
          <w:b w:val="0"/>
        </w:rPr>
        <w:fldChar w:fldCharType="end"/>
      </w:r>
      <w:r w:rsidR="00735236" w:rsidRPr="00735236">
        <w:rPr>
          <w:b w:val="0"/>
        </w:rPr>
        <w:t>.</w:t>
      </w:r>
      <w:r w:rsidR="005B52EB">
        <w:rPr>
          <w:b w:val="0"/>
        </w:rPr>
        <w:t xml:space="preserve"> It was </w:t>
      </w:r>
      <w:r w:rsidR="007E3569">
        <w:rPr>
          <w:b w:val="0"/>
        </w:rPr>
        <w:t xml:space="preserve">also </w:t>
      </w:r>
      <w:r w:rsidR="005B52EB">
        <w:rPr>
          <w:b w:val="0"/>
        </w:rPr>
        <w:t>reported that</w:t>
      </w:r>
      <w:r w:rsidR="00CD208D">
        <w:rPr>
          <w:b w:val="0"/>
        </w:rPr>
        <w:t xml:space="preserve"> over 7.1 million </w:t>
      </w:r>
      <w:r w:rsidR="008F05AB">
        <w:rPr>
          <w:b w:val="0"/>
        </w:rPr>
        <w:t xml:space="preserve">UK adults </w:t>
      </w:r>
      <w:r w:rsidR="00B83D03">
        <w:rPr>
          <w:b w:val="0"/>
        </w:rPr>
        <w:t>have been suffering with MSD</w:t>
      </w:r>
      <w:r w:rsidR="007E3569">
        <w:rPr>
          <w:b w:val="0"/>
        </w:rPr>
        <w:t xml:space="preserve"> and have cost the </w:t>
      </w:r>
      <w:r w:rsidR="006E7296">
        <w:rPr>
          <w:b w:val="0"/>
        </w:rPr>
        <w:t>economy</w:t>
      </w:r>
      <w:r w:rsidR="007E3569">
        <w:rPr>
          <w:b w:val="0"/>
        </w:rPr>
        <w:t xml:space="preserve"> over </w:t>
      </w:r>
      <w:r w:rsidR="007E3569" w:rsidRPr="007E3569">
        <w:rPr>
          <w:b w:val="0"/>
        </w:rPr>
        <w:t>£</w:t>
      </w:r>
      <w:r w:rsidR="007E3569">
        <w:rPr>
          <w:b w:val="0"/>
        </w:rPr>
        <w:t xml:space="preserve">4.1 </w:t>
      </w:r>
      <w:r w:rsidR="006E7296">
        <w:rPr>
          <w:b w:val="0"/>
        </w:rPr>
        <w:t>billion each year</w:t>
      </w:r>
      <w:r w:rsidR="00360976">
        <w:rPr>
          <w:b w:val="0"/>
        </w:rPr>
        <w:t xml:space="preserve"> </w:t>
      </w:r>
      <w:r w:rsidR="00360976">
        <w:rPr>
          <w:b w:val="0"/>
        </w:rPr>
        <w:fldChar w:fldCharType="begin"/>
      </w:r>
      <w:r w:rsidR="00360976">
        <w:rPr>
          <w:b w:val="0"/>
        </w:rPr>
        <w:instrText xml:space="preserve"> ADDIN ZOTERO_ITEM CSL_CITATION {"citationID":"CGtOXKOv","properties":{"formattedCitation":"[2]","plainCitation":"[2]","noteIndex":0},"citationItems":[{"id":289,"uris":["http://zotero.org/users/11398818/items/2HTH6IVP"],"itemData":{"id":289,"type":"article-journal","container-title":"Medicine","DOI":"10.1016/j.mpmed.2017.12.005","ISSN":"13573039","issue":"3","journalAbbreviation":"Medicine","language":"en","page":"152-155","source":"DOI.org (Crossref)","title":"The burden of musculoskeletal conditions","volume":"46","author":[{"family":"Ingram","given":"Mary"},{"family":"Symmons","given":"Deborah P.M."}],"issued":{"date-parts":[["2018",3]]}}}],"schema":"https://github.com/citation-style-language/schema/raw/master/csl-citation.json"} </w:instrText>
      </w:r>
      <w:r w:rsidR="00360976">
        <w:rPr>
          <w:b w:val="0"/>
        </w:rPr>
        <w:fldChar w:fldCharType="separate"/>
      </w:r>
      <w:r w:rsidR="00360976" w:rsidRPr="00360976">
        <w:t>[2]</w:t>
      </w:r>
      <w:r w:rsidR="00360976">
        <w:rPr>
          <w:b w:val="0"/>
        </w:rPr>
        <w:fldChar w:fldCharType="end"/>
      </w:r>
      <w:r w:rsidR="006E7296">
        <w:rPr>
          <w:b w:val="0"/>
        </w:rPr>
        <w:t>.</w:t>
      </w:r>
      <w:r w:rsidR="00B83D03">
        <w:rPr>
          <w:b w:val="0"/>
        </w:rPr>
        <w:t xml:space="preserve"> </w:t>
      </w:r>
      <w:r w:rsidR="00E777DD" w:rsidRPr="00735236">
        <w:rPr>
          <w:b w:val="0"/>
        </w:rPr>
        <w:t xml:space="preserve">According to Bevan in 2015 </w:t>
      </w:r>
      <w:r w:rsidR="00E777DD">
        <w:rPr>
          <w:b w:val="0"/>
        </w:rPr>
        <w:fldChar w:fldCharType="begin"/>
      </w:r>
      <w:r w:rsidR="00360976">
        <w:rPr>
          <w:b w:val="0"/>
        </w:rPr>
        <w:instrText xml:space="preserve"> ADDIN ZOTERO_ITEM CSL_CITATION {"citationID":"BvVXHweT","properties":{"formattedCitation":"[3]","plainCitation":"[3]","noteIndex":0},"citationItems":[{"id":237,"uris":["http://zotero.org/users/11398818/items/U93FAWV2"],"itemData":{"id":237,"type":"article-journal","container-title":"Best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E777DD">
        <w:rPr>
          <w:b w:val="0"/>
        </w:rPr>
        <w:fldChar w:fldCharType="separate"/>
      </w:r>
      <w:r w:rsidR="00360976" w:rsidRPr="00360976">
        <w:t>[3]</w:t>
      </w:r>
      <w:r w:rsidR="00E777DD">
        <w:rPr>
          <w:b w:val="0"/>
        </w:rPr>
        <w:fldChar w:fldCharType="end"/>
      </w:r>
      <w:r w:rsidR="00E777DD" w:rsidRPr="00735236">
        <w:rPr>
          <w:b w:val="0"/>
        </w:rPr>
        <w:t xml:space="preserve">, MSDs have said to have cost the European Union (EU) over 2% of its gross domestic product (GDP), which is estimated to be over €240bn each year. </w:t>
      </w:r>
      <w:del w:id="16" w:author="Shiny Verghese" w:date="2024-01-18T09:25:00Z">
        <w:r w:rsidR="00E777DD" w:rsidRPr="00735236" w:rsidDel="002420AB">
          <w:rPr>
            <w:b w:val="0"/>
          </w:rPr>
          <w:delText>There is no doubt that this is a steadily</w:delText>
        </w:r>
      </w:del>
      <w:ins w:id="17" w:author="Shiny Verghese" w:date="2024-01-18T09:25:00Z">
        <w:r w:rsidR="00E777DD">
          <w:rPr>
            <w:b w:val="0"/>
          </w:rPr>
          <w:t xml:space="preserve">This suggests that there is a </w:t>
        </w:r>
      </w:ins>
      <w:r w:rsidR="00E777DD">
        <w:rPr>
          <w:b w:val="0"/>
        </w:rPr>
        <w:t>steadily</w:t>
      </w:r>
      <w:r w:rsidR="00E777DD" w:rsidRPr="00735236">
        <w:rPr>
          <w:b w:val="0"/>
        </w:rPr>
        <w:t xml:space="preserve"> growing concern </w:t>
      </w:r>
      <w:r w:rsidR="00CC196E">
        <w:rPr>
          <w:b w:val="0"/>
        </w:rPr>
        <w:t xml:space="preserve">over this illness </w:t>
      </w:r>
      <w:r w:rsidR="00E777DD" w:rsidRPr="00735236">
        <w:rPr>
          <w:b w:val="0"/>
        </w:rPr>
        <w:t>that needs to be properly addressed.</w:t>
      </w:r>
    </w:p>
    <w:p w14:paraId="72C8BF21" w14:textId="2FC6B575" w:rsidR="00886EDD" w:rsidRDefault="00D20880" w:rsidP="00EC1007">
      <w:pPr>
        <w:pStyle w:val="MDPI21heading1"/>
        <w:rPr>
          <w:b w:val="0"/>
        </w:rPr>
      </w:pPr>
      <w:r>
        <w:rPr>
          <w:b w:val="0"/>
        </w:rPr>
        <w:t>MSD originate</w:t>
      </w:r>
      <w:r w:rsidR="00CC7AF8">
        <w:rPr>
          <w:b w:val="0"/>
        </w:rPr>
        <w:t>s</w:t>
      </w:r>
      <w:r>
        <w:rPr>
          <w:b w:val="0"/>
        </w:rPr>
        <w:t xml:space="preserve"> from various factors</w:t>
      </w:r>
      <w:r w:rsidR="00CF1162">
        <w:rPr>
          <w:b w:val="0"/>
        </w:rPr>
        <w:t xml:space="preserve"> and can </w:t>
      </w:r>
      <w:r w:rsidR="00D967A9">
        <w:rPr>
          <w:b w:val="0"/>
        </w:rPr>
        <w:t>emerge from a combination</w:t>
      </w:r>
      <w:r w:rsidR="00471EDC">
        <w:rPr>
          <w:b w:val="0"/>
        </w:rPr>
        <w:t xml:space="preserve"> of</w:t>
      </w:r>
      <w:r w:rsidR="00D967A9">
        <w:rPr>
          <w:b w:val="0"/>
        </w:rPr>
        <w:t xml:space="preserve"> </w:t>
      </w:r>
      <w:r w:rsidR="00B379B7">
        <w:rPr>
          <w:b w:val="0"/>
        </w:rPr>
        <w:t xml:space="preserve">events during </w:t>
      </w:r>
      <w:r w:rsidR="00471EDC">
        <w:rPr>
          <w:b w:val="0"/>
        </w:rPr>
        <w:t>a period</w:t>
      </w:r>
      <w:r w:rsidR="001D1D0D">
        <w:rPr>
          <w:b w:val="0"/>
        </w:rPr>
        <w:t>.</w:t>
      </w:r>
      <w:r w:rsidR="000E2958">
        <w:rPr>
          <w:b w:val="0"/>
        </w:rPr>
        <w:t xml:space="preserve"> </w:t>
      </w:r>
      <w:r w:rsidR="0012339E">
        <w:rPr>
          <w:b w:val="0"/>
        </w:rPr>
        <w:t xml:space="preserve">MSD can be a result ranging from various factor such as </w:t>
      </w:r>
      <w:r w:rsidR="006B3D52">
        <w:rPr>
          <w:b w:val="0"/>
        </w:rPr>
        <w:t>c</w:t>
      </w:r>
      <w:r w:rsidR="002C58FA">
        <w:rPr>
          <w:b w:val="0"/>
        </w:rPr>
        <w:t>ongenital defects</w:t>
      </w:r>
      <w:r w:rsidR="00363286">
        <w:rPr>
          <w:b w:val="0"/>
        </w:rPr>
        <w:t xml:space="preserve"> </w:t>
      </w:r>
      <w:r w:rsidR="00363286">
        <w:rPr>
          <w:b w:val="0"/>
        </w:rPr>
        <w:fldChar w:fldCharType="begin"/>
      </w:r>
      <w:r w:rsidR="00EA6FF7">
        <w:rPr>
          <w:b w:val="0"/>
        </w:rPr>
        <w:instrText xml:space="preserve"> ADDIN ZOTERO_ITEM CSL_CITATION {"citationID":"SdCXDtgF","properties":{"formattedCitation":"[4]","plainCitation":"[4]","noteIndex":0},"citationItems":[{"id":287,"uris":["http://zotero.org/users/11398818/items/T25RDHCQ"],"itemData":{"id":287,"type":"article-journal","container-title":"International Journal of Scientific Study","DOI":"10.17354/ijss/2015/469","journalAbbreviation":"International Journal of Scientific Study","title":"Incidence and Profile of Neonatal Musculoskeletal Birth Defects at a Tertiary Hospital in North East India","URL":"https://www.ijss-sn.com/uploads/2/0/1/5/20153321/ijss_oct_oa31.pdf","author":[{"family":"Devi","given":"Rajkumari Rupabati"},{"family":"Singh","given":"Ch Imobi"},{"family":"Singh","given":"Ksh Chourjit"}],"issued":{"date-parts":[["2015"]]}}}],"schema":"https://github.com/citation-style-language/schema/raw/master/csl-citation.json"} </w:instrText>
      </w:r>
      <w:r w:rsidR="00363286">
        <w:rPr>
          <w:b w:val="0"/>
        </w:rPr>
        <w:fldChar w:fldCharType="separate"/>
      </w:r>
      <w:r w:rsidR="00EA6FF7" w:rsidRPr="00EA6FF7">
        <w:t>[4]</w:t>
      </w:r>
      <w:r w:rsidR="00363286">
        <w:rPr>
          <w:b w:val="0"/>
        </w:rPr>
        <w:fldChar w:fldCharType="end"/>
      </w:r>
      <w:r w:rsidR="0012339E">
        <w:rPr>
          <w:b w:val="0"/>
        </w:rPr>
        <w:t xml:space="preserve"> and</w:t>
      </w:r>
      <w:r w:rsidR="00363286">
        <w:rPr>
          <w:b w:val="0"/>
        </w:rPr>
        <w:t xml:space="preserve"> </w:t>
      </w:r>
      <w:r w:rsidR="00866FC1">
        <w:rPr>
          <w:b w:val="0"/>
        </w:rPr>
        <w:t>neurological disorder</w:t>
      </w:r>
      <w:r w:rsidR="009C7198">
        <w:rPr>
          <w:b w:val="0"/>
        </w:rPr>
        <w:t xml:space="preserve">s </w:t>
      </w:r>
      <w:r w:rsidR="009C7198">
        <w:rPr>
          <w:b w:val="0"/>
        </w:rPr>
        <w:fldChar w:fldCharType="begin"/>
      </w:r>
      <w:r w:rsidR="00EA6FF7">
        <w:rPr>
          <w:b w:val="0"/>
        </w:rPr>
        <w:instrText xml:space="preserve"> ADDIN ZOTERO_ITEM CSL_CITATION {"citationID":"4yYlpuPf","properties":{"formattedCitation":"[5]","plainCitation":"[5]","noteIndex":0},"citationItems":[{"id":288,"uris":["http://zotero.org/users/11398818/items/LIXFMXS7"],"itemData":{"id":288,"type":"article-journal","container-title":"Best Practice &amp; Research Clinical Rheumatology","DOI":"10.1053/berh.1999.0068","ISSN":"15216942","issue":"2","journalAbbreviation":"Best Practice &amp; Research Clinical Rheumatology","language":"en","page":"325-343","source":"DOI.org (Crossref)","title":"Musculoskeletal problems of neurogenic origin","volume":"14","author":[{"family":"Collange","given":"Caroline"},{"family":"Burde","given":"Marie-Anne"}],"issued":{"date-parts":[["2000",6]]}}}],"schema":"https://github.com/citation-style-language/schema/raw/master/csl-citation.json"} </w:instrText>
      </w:r>
      <w:r w:rsidR="009C7198">
        <w:rPr>
          <w:b w:val="0"/>
        </w:rPr>
        <w:fldChar w:fldCharType="separate"/>
      </w:r>
      <w:r w:rsidR="00EA6FF7" w:rsidRPr="00EA6FF7">
        <w:t>[5]</w:t>
      </w:r>
      <w:r w:rsidR="009C7198">
        <w:rPr>
          <w:b w:val="0"/>
        </w:rPr>
        <w:fldChar w:fldCharType="end"/>
      </w:r>
      <w:r w:rsidR="0012339E">
        <w:rPr>
          <w:b w:val="0"/>
        </w:rPr>
        <w:t>.</w:t>
      </w:r>
      <w:r w:rsidR="00152BF4">
        <w:rPr>
          <w:b w:val="0"/>
        </w:rPr>
        <w:t xml:space="preserve"> </w:t>
      </w:r>
      <w:r w:rsidR="000E2958">
        <w:rPr>
          <w:b w:val="0"/>
        </w:rPr>
        <w:t>Overall, i</w:t>
      </w:r>
      <w:r w:rsidR="00770D6E">
        <w:rPr>
          <w:b w:val="0"/>
        </w:rPr>
        <w:t xml:space="preserve">ndividuals </w:t>
      </w:r>
      <w:r w:rsidR="007F053F">
        <w:rPr>
          <w:b w:val="0"/>
        </w:rPr>
        <w:t>a</w:t>
      </w:r>
      <w:r w:rsidR="00770D6E">
        <w:rPr>
          <w:b w:val="0"/>
        </w:rPr>
        <w:t xml:space="preserve">cross different age groups </w:t>
      </w:r>
      <w:r w:rsidR="007F053F">
        <w:rPr>
          <w:b w:val="0"/>
        </w:rPr>
        <w:t xml:space="preserve">and not just the elderly </w:t>
      </w:r>
      <w:r w:rsidR="00770D6E">
        <w:rPr>
          <w:b w:val="0"/>
        </w:rPr>
        <w:t>are currently suffering from MSD</w:t>
      </w:r>
      <w:r w:rsidR="007F053F">
        <w:rPr>
          <w:b w:val="0"/>
        </w:rPr>
        <w:t xml:space="preserve"> </w:t>
      </w:r>
      <w:r w:rsidR="007F053F">
        <w:rPr>
          <w:b w:val="0"/>
        </w:rPr>
        <w:fldChar w:fldCharType="begin"/>
      </w:r>
      <w:r w:rsidR="00EA6FF7">
        <w:rPr>
          <w:b w:val="0"/>
        </w:rPr>
        <w:instrText xml:space="preserve"> ADDIN ZOTERO_ITEM CSL_CITATION {"citationID":"AxwT8AkW","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7F053F">
        <w:rPr>
          <w:b w:val="0"/>
        </w:rPr>
        <w:fldChar w:fldCharType="separate"/>
      </w:r>
      <w:r w:rsidR="00EA6FF7" w:rsidRPr="00EA6FF7">
        <w:t>[6]</w:t>
      </w:r>
      <w:r w:rsidR="007F053F">
        <w:rPr>
          <w:b w:val="0"/>
        </w:rPr>
        <w:fldChar w:fldCharType="end"/>
      </w:r>
      <w:r w:rsidR="007F053F" w:rsidRPr="00735236">
        <w:rPr>
          <w:b w:val="0"/>
        </w:rPr>
        <w:t>.</w:t>
      </w:r>
      <w:r w:rsidR="000E2958">
        <w:rPr>
          <w:b w:val="0"/>
        </w:rPr>
        <w:t xml:space="preserve"> </w:t>
      </w:r>
      <w:r w:rsidR="00735236" w:rsidRPr="00735236">
        <w:rPr>
          <w:b w:val="0"/>
        </w:rPr>
        <w:t xml:space="preserve">MSDs can </w:t>
      </w:r>
      <w:r w:rsidR="00AF43F9">
        <w:rPr>
          <w:b w:val="0"/>
        </w:rPr>
        <w:t xml:space="preserve">develop </w:t>
      </w:r>
      <w:r w:rsidR="006B3D52">
        <w:rPr>
          <w:b w:val="0"/>
        </w:rPr>
        <w:t>from</w:t>
      </w:r>
      <w:r w:rsidR="00735236" w:rsidRPr="00735236">
        <w:rPr>
          <w:b w:val="0"/>
        </w:rPr>
        <w:t xml:space="preserve"> </w:t>
      </w:r>
      <w:r w:rsidR="0064712E">
        <w:rPr>
          <w:b w:val="0"/>
        </w:rPr>
        <w:t xml:space="preserve">early </w:t>
      </w:r>
      <w:r w:rsidR="00735236" w:rsidRPr="00735236">
        <w:rPr>
          <w:b w:val="0"/>
        </w:rPr>
        <w:t>stage</w:t>
      </w:r>
      <w:r w:rsidR="0064712E">
        <w:rPr>
          <w:b w:val="0"/>
        </w:rPr>
        <w:t>s in life</w:t>
      </w:r>
      <w:r w:rsidR="00735236" w:rsidRPr="00735236">
        <w:rPr>
          <w:b w:val="0"/>
        </w:rPr>
        <w:t xml:space="preserve"> </w:t>
      </w:r>
      <w:r w:rsidR="0064712E">
        <w:rPr>
          <w:b w:val="0"/>
        </w:rPr>
        <w:t xml:space="preserve">by the frequent </w:t>
      </w:r>
      <w:r w:rsidR="00735236" w:rsidRPr="00735236">
        <w:rPr>
          <w:b w:val="0"/>
        </w:rPr>
        <w:t xml:space="preserve">adoption of abnormal postures and low physical activities, which </w:t>
      </w:r>
      <w:r w:rsidR="00EA589B">
        <w:rPr>
          <w:b w:val="0"/>
        </w:rPr>
        <w:t xml:space="preserve">can </w:t>
      </w:r>
      <w:r w:rsidR="00735236" w:rsidRPr="00735236">
        <w:rPr>
          <w:b w:val="0"/>
        </w:rPr>
        <w:t>subsequently lead to long-term chronic pain, discomfort, and physical limitations</w:t>
      </w:r>
      <w:r w:rsidR="00AC1BBA">
        <w:rPr>
          <w:b w:val="0"/>
        </w:rPr>
        <w:t xml:space="preserve"> </w:t>
      </w:r>
      <w:r w:rsidR="00AC1BBA">
        <w:rPr>
          <w:b w:val="0"/>
        </w:rPr>
        <w:fldChar w:fldCharType="begin"/>
      </w:r>
      <w:r w:rsidR="00EA6FF7">
        <w:rPr>
          <w:b w:val="0"/>
        </w:rPr>
        <w:instrText xml:space="preserve"> ADDIN ZOTERO_ITEM CSL_CITATION {"citationID":"WY6EyreS","properties":{"formattedCitation":"[6]","plainCitation":"[6]","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AC1BBA">
        <w:rPr>
          <w:b w:val="0"/>
        </w:rPr>
        <w:fldChar w:fldCharType="separate"/>
      </w:r>
      <w:r w:rsidR="00EA6FF7" w:rsidRPr="00EA6FF7">
        <w:t>[6]</w:t>
      </w:r>
      <w:r w:rsidR="00AC1BBA">
        <w:rPr>
          <w:b w:val="0"/>
        </w:rPr>
        <w:fldChar w:fldCharType="end"/>
      </w:r>
      <w:r w:rsidR="00735236" w:rsidRPr="00735236">
        <w:rPr>
          <w:b w:val="0"/>
        </w:rPr>
        <w:t xml:space="preserve">. </w:t>
      </w:r>
      <w:r w:rsidR="00F651F4">
        <w:rPr>
          <w:b w:val="0"/>
        </w:rPr>
        <w:t xml:space="preserve">According to </w:t>
      </w:r>
      <w:commentRangeStart w:id="18"/>
      <w:r w:rsidR="00F651F4" w:rsidRPr="00F651F4">
        <w:rPr>
          <w:b w:val="0"/>
        </w:rPr>
        <w:t>Kulon</w:t>
      </w:r>
      <w:r w:rsidR="00876F4D">
        <w:rPr>
          <w:b w:val="0"/>
        </w:rPr>
        <w:t xml:space="preserve"> et al. </w:t>
      </w:r>
      <w:r w:rsidR="00876F4D">
        <w:rPr>
          <w:b w:val="0"/>
        </w:rPr>
        <w:fldChar w:fldCharType="begin"/>
      </w:r>
      <w:r w:rsidR="00EA6FF7">
        <w:rPr>
          <w:b w:val="0"/>
        </w:rPr>
        <w:instrText xml:space="preserve"> ADDIN ZOTERO_ITEM CSL_CITATION {"citationID":"gM7ENLf0","properties":{"formattedCitation":"[7]","plainCitation":"[7]","noteIndex":0},"citationItems":[{"id":286,"uris":["http://zotero.org/users/11398818/items/TG4B5AYI"],"itemData":{"id":286,"type":"paper-conference","container-title":"2016 IEEE International Symposium on Medical Measurements and Applications (MeMeA)","DOI":"10.1109/MeMeA.2016.7533764","event-place":"Benevento, Italy","event-title":"2016 IEEE International Symposium on Medical Measurements and Applications (MeMeA)","ISBN":"978-1-4673-9172-6","page":"1-6","publisher":"IEEE","publisher-place":"Benevento, Italy","source":"DOI.org (Crossref)","title":"Development of a system for anatomical landmarks localization using ultrasonic signals","URL":"http://ieeexplore.ieee.org/document/7533764/","author":[{"family":"Kulon","given":"Janusz"},{"family":"Voysey","given":"Michael"},{"family":"Partlow","given":"Adam"},{"family":"Rogers","given":"Paul"},{"family":"Gibson","given":"Colin"}],"accessed":{"date-parts":[["2024",1,23]]},"issued":{"date-parts":[["2016",5]]}}}],"schema":"https://github.com/citation-style-language/schema/raw/master/csl-citation.json"} </w:instrText>
      </w:r>
      <w:r w:rsidR="00876F4D">
        <w:rPr>
          <w:b w:val="0"/>
        </w:rPr>
        <w:fldChar w:fldCharType="separate"/>
      </w:r>
      <w:r w:rsidR="00EA6FF7" w:rsidRPr="00EA6FF7">
        <w:t>[7]</w:t>
      </w:r>
      <w:r w:rsidR="00876F4D">
        <w:rPr>
          <w:b w:val="0"/>
        </w:rPr>
        <w:fldChar w:fldCharType="end"/>
      </w:r>
      <w:commentRangeEnd w:id="18"/>
      <w:r w:rsidR="0017624F">
        <w:rPr>
          <w:rStyle w:val="CommentReference"/>
          <w:rFonts w:eastAsia="SimSun"/>
          <w:b w:val="0"/>
          <w:snapToGrid/>
          <w:lang w:eastAsia="zh-CN" w:bidi="ar-SA"/>
        </w:rPr>
        <w:commentReference w:id="18"/>
      </w:r>
      <w:r w:rsidR="00BC06EF">
        <w:rPr>
          <w:b w:val="0"/>
        </w:rPr>
        <w:t xml:space="preserve">, traditional </w:t>
      </w:r>
      <w:r w:rsidR="00886EDD">
        <w:rPr>
          <w:b w:val="0"/>
        </w:rPr>
        <w:t>methods</w:t>
      </w:r>
      <w:r w:rsidR="00BC06EF">
        <w:rPr>
          <w:b w:val="0"/>
        </w:rPr>
        <w:t xml:space="preserve"> of </w:t>
      </w:r>
      <w:r w:rsidR="00F0535B">
        <w:rPr>
          <w:b w:val="0"/>
        </w:rPr>
        <w:t>assessment</w:t>
      </w:r>
      <w:r w:rsidR="00BC06EF">
        <w:rPr>
          <w:b w:val="0"/>
        </w:rPr>
        <w:t xml:space="preserve"> </w:t>
      </w:r>
      <w:r w:rsidR="000E48EA">
        <w:rPr>
          <w:b w:val="0"/>
        </w:rPr>
        <w:t>ar</w:t>
      </w:r>
      <w:r w:rsidR="00ED4102">
        <w:rPr>
          <w:b w:val="0"/>
        </w:rPr>
        <w:t>e</w:t>
      </w:r>
      <w:r w:rsidR="00886EDD">
        <w:rPr>
          <w:b w:val="0"/>
        </w:rPr>
        <w:t xml:space="preserve"> </w:t>
      </w:r>
      <w:r w:rsidR="00F0535B">
        <w:rPr>
          <w:b w:val="0"/>
        </w:rPr>
        <w:t xml:space="preserve">currently </w:t>
      </w:r>
      <w:r w:rsidR="00886EDD">
        <w:rPr>
          <w:b w:val="0"/>
        </w:rPr>
        <w:lastRenderedPageBreak/>
        <w:t>viewed as</w:t>
      </w:r>
      <w:r w:rsidR="000F7EEF">
        <w:rPr>
          <w:b w:val="0"/>
        </w:rPr>
        <w:t xml:space="preserve"> time </w:t>
      </w:r>
      <w:r w:rsidR="00251533">
        <w:rPr>
          <w:b w:val="0"/>
        </w:rPr>
        <w:t>consuming</w:t>
      </w:r>
      <w:r w:rsidR="00ED4102">
        <w:rPr>
          <w:b w:val="0"/>
        </w:rPr>
        <w:t xml:space="preserve"> and most</w:t>
      </w:r>
      <w:r w:rsidR="002B5C8F">
        <w:rPr>
          <w:b w:val="0"/>
        </w:rPr>
        <w:t xml:space="preserve"> often</w:t>
      </w:r>
      <w:r w:rsidR="00ED4102">
        <w:rPr>
          <w:b w:val="0"/>
        </w:rPr>
        <w:t xml:space="preserve"> rely</w:t>
      </w:r>
      <w:r w:rsidR="00C80A7B">
        <w:rPr>
          <w:b w:val="0"/>
        </w:rPr>
        <w:t xml:space="preserve"> on the use of large health care </w:t>
      </w:r>
      <w:r w:rsidR="00886EDD">
        <w:rPr>
          <w:b w:val="0"/>
        </w:rPr>
        <w:t>equipment</w:t>
      </w:r>
      <w:r w:rsidR="002B5C8F">
        <w:rPr>
          <w:b w:val="0"/>
        </w:rPr>
        <w:t xml:space="preserve"> such as</w:t>
      </w:r>
      <w:r w:rsidR="00A8031D">
        <w:rPr>
          <w:b w:val="0"/>
        </w:rPr>
        <w:t xml:space="preserve"> </w:t>
      </w:r>
      <w:r w:rsidR="00A8031D" w:rsidRPr="00A8031D">
        <w:rPr>
          <w:b w:val="0"/>
        </w:rPr>
        <w:t>Magnetic resonance imaging (MRI)</w:t>
      </w:r>
      <w:r w:rsidR="00204513">
        <w:rPr>
          <w:b w:val="0"/>
        </w:rPr>
        <w:t xml:space="preserve">, </w:t>
      </w:r>
      <w:r w:rsidR="00A8031D">
        <w:rPr>
          <w:b w:val="0"/>
        </w:rPr>
        <w:t>X-rays</w:t>
      </w:r>
      <w:r w:rsidR="00204513">
        <w:rPr>
          <w:b w:val="0"/>
        </w:rPr>
        <w:t xml:space="preserve"> and CT Scans</w:t>
      </w:r>
      <w:r w:rsidR="00251533">
        <w:rPr>
          <w:b w:val="0"/>
        </w:rPr>
        <w:t>.</w:t>
      </w:r>
      <w:r w:rsidR="000F7EEF">
        <w:rPr>
          <w:b w:val="0"/>
        </w:rPr>
        <w:t xml:space="preserve"> </w:t>
      </w:r>
    </w:p>
    <w:p w14:paraId="05F29FF0" w14:textId="062102A4" w:rsidR="00E542EA" w:rsidRDefault="00FF0629" w:rsidP="00C15FFC">
      <w:pPr>
        <w:pStyle w:val="MDPI21heading1"/>
        <w:rPr>
          <w:b w:val="0"/>
        </w:rPr>
      </w:pPr>
      <w:r>
        <w:rPr>
          <w:b w:val="0"/>
        </w:rPr>
        <w:t xml:space="preserve">Within an </w:t>
      </w:r>
      <w:r w:rsidR="00735236" w:rsidRPr="00735236">
        <w:rPr>
          <w:b w:val="0"/>
        </w:rPr>
        <w:t xml:space="preserve">in-office work </w:t>
      </w:r>
      <w:r>
        <w:rPr>
          <w:b w:val="0"/>
        </w:rPr>
        <w:t>environment</w:t>
      </w:r>
      <w:r w:rsidR="006B0336">
        <w:rPr>
          <w:b w:val="0"/>
        </w:rPr>
        <w:t>,</w:t>
      </w:r>
      <w:r>
        <w:rPr>
          <w:b w:val="0"/>
        </w:rPr>
        <w:t xml:space="preserve"> </w:t>
      </w:r>
      <w:r w:rsidR="00735236" w:rsidRPr="00735236">
        <w:rPr>
          <w:b w:val="0"/>
        </w:rPr>
        <w:t xml:space="preserve">staff members </w:t>
      </w:r>
      <w:r w:rsidR="006B0336">
        <w:rPr>
          <w:b w:val="0"/>
        </w:rPr>
        <w:t xml:space="preserve">are often expected </w:t>
      </w:r>
      <w:r w:rsidR="00735236" w:rsidRPr="00735236">
        <w:rPr>
          <w:b w:val="0"/>
        </w:rPr>
        <w:t>to be in a seated position for an extended period,</w:t>
      </w:r>
      <w:r w:rsidR="008A1B99">
        <w:rPr>
          <w:b w:val="0"/>
        </w:rPr>
        <w:t xml:space="preserve"> which can be detrimental to one’s health</w:t>
      </w:r>
      <w:r w:rsidR="00DB74CD">
        <w:rPr>
          <w:b w:val="0"/>
        </w:rPr>
        <w:t xml:space="preserve"> and could lead to</w:t>
      </w:r>
      <w:r w:rsidR="0058626E">
        <w:rPr>
          <w:b w:val="0"/>
        </w:rPr>
        <w:t xml:space="preserve"> </w:t>
      </w:r>
      <w:r w:rsidR="004E36FA" w:rsidRPr="004E36FA">
        <w:rPr>
          <w:b w:val="0"/>
        </w:rPr>
        <w:t>exacerbat</w:t>
      </w:r>
      <w:r w:rsidR="004E36FA">
        <w:rPr>
          <w:b w:val="0"/>
        </w:rPr>
        <w:t xml:space="preserve">ion </w:t>
      </w:r>
      <w:r w:rsidR="0058626E">
        <w:rPr>
          <w:b w:val="0"/>
        </w:rPr>
        <w:t xml:space="preserve">of </w:t>
      </w:r>
      <w:r w:rsidR="004E36FA">
        <w:rPr>
          <w:b w:val="0"/>
        </w:rPr>
        <w:t xml:space="preserve">long-term </w:t>
      </w:r>
      <w:r w:rsidR="004E36FA" w:rsidRPr="004E36FA">
        <w:rPr>
          <w:b w:val="0"/>
        </w:rPr>
        <w:t>musculoskeletal</w:t>
      </w:r>
      <w:r w:rsidR="004E36FA">
        <w:rPr>
          <w:b w:val="0"/>
        </w:rPr>
        <w:t xml:space="preserve"> conditions</w:t>
      </w:r>
      <w:r w:rsidR="00621A2A">
        <w:rPr>
          <w:b w:val="0"/>
        </w:rPr>
        <w:t xml:space="preserve"> such as back pains and spinal deformities</w:t>
      </w:r>
      <w:r w:rsidR="00BE78C8">
        <w:rPr>
          <w:b w:val="0"/>
        </w:rPr>
        <w:t xml:space="preserve"> </w:t>
      </w:r>
      <w:r w:rsidR="00BE78C8">
        <w:rPr>
          <w:b w:val="0"/>
        </w:rPr>
        <w:fldChar w:fldCharType="begin"/>
      </w:r>
      <w:r w:rsidR="00EA6FF7">
        <w:rPr>
          <w:b w:val="0"/>
        </w:rPr>
        <w:instrText xml:space="preserve"> ADDIN ZOTERO_ITEM CSL_CITATION {"citationID":"v5iy8i8F","properties":{"formattedCitation":"[8]","plainCitation":"[8]","noteIndex":0},"citationItems":[{"id":284,"uris":["http://zotero.org/users/11398818/items/SPIWJZ48"],"itemData":{"id":284,"type":"article-journal","abstract":"Introduction. Musculoskeletal disorders (MSD) remain a substantial burden to society and to workplaces worldwide. Evidence-based practice approaches may be helpful; however, current research evidence is not consistently strong. Workplaces must address MSD regardless of the state of the research evidence. The study objective was to describe workplace MSD prevention practices experiences and perspectives of workers, managers, and occupational health and safety practitioners. Methods. This descriptive study used a convenience sample from Newfoundland and Labrador workplaces. Data were collected via survey and interviews. The survey data was analyzed using descriptive statistics and the interview data was analyzed using thematic analysis. Results. Results were examined from 645 survey respondents and 17 interviewees. Survey findings revealed that about half of respondents reported MSD policies existed in their workplace. Many MSD practices (such as ergonomics and force reduction) were considered available by most respondents. Over fifty percent of respondents received some training on MSD. The person most often endorsed as responsible to support workers with MSD was a manager. Interview findings showed that MSD prevention practices related to awareness, training, and hazard reduction are considered important and effective. Facilitators of MSD prevention include practices that are proactive and customized and increase knowledge about MSD prevention. Barriers concerning lack of resources and poor implementation were consistently mentioned. Conclusions. Evidence from current practices may help workplaces reduce MSD burden. However, with only about fifty percent of respondents reporting that MSD policies exist in the workplace, further work to address MSD is required. Future research should examine workplace practices as an important source of evidence. OHS professionals can use the study findings and adapt it to their context(s) to guide their design and implementation of MSD prevention practices. Improved MSD prevention practices and interventions can lead to decreases in MSD in workplaces across all industrial sectors.","container-title":"INQUIRY: The Journal of Health Care Organization, Provision, and Financing","DOI":"10.1177/00469580221092132","ISSN":"0046-9580, 1945-7243","journalAbbreviation":"INQUIRY","language":"en","page":"004695802210921","source":"DOI.org (Crossref)","title":"Workplace Musculoskeletal Disorder Prevention Practices and Experiences","volume":"59","author":[{"family":"Van Eerd","given":"Dwayne"},{"family":"Irvin","given":"Emma"},{"family":"Le Pouésard","given":"Morgane"},{"family":"Butt","given":"Amanda"},{"family":"Nasir","given":"Kay"}],"issued":{"date-parts":[["2022",1]]}}}],"schema":"https://github.com/citation-style-language/schema/raw/master/csl-citation.json"} </w:instrText>
      </w:r>
      <w:r w:rsidR="00BE78C8">
        <w:rPr>
          <w:b w:val="0"/>
        </w:rPr>
        <w:fldChar w:fldCharType="separate"/>
      </w:r>
      <w:r w:rsidR="00EA6FF7" w:rsidRPr="00EA6FF7">
        <w:t>[8]</w:t>
      </w:r>
      <w:r w:rsidR="00BE78C8">
        <w:rPr>
          <w:b w:val="0"/>
        </w:rPr>
        <w:fldChar w:fldCharType="end"/>
      </w:r>
      <w:r w:rsidR="00735236" w:rsidRPr="00735236">
        <w:rPr>
          <w:b w:val="0"/>
        </w:rPr>
        <w:t xml:space="preserve">. According to </w:t>
      </w:r>
      <w:r w:rsidR="0047217C">
        <w:rPr>
          <w:b w:val="0"/>
        </w:rPr>
        <w:fldChar w:fldCharType="begin"/>
      </w:r>
      <w:r w:rsidR="00EA6FF7">
        <w:rPr>
          <w:b w:val="0"/>
        </w:rPr>
        <w:instrText xml:space="preserve"> ADDIN ZOTERO_ITEM CSL_CITATION {"citationID":"YMS4Twar","properties":{"formattedCitation":"[9]","plainCitation":"[9]","noteIndex":0},"citationItems":[{"id":247,"uris":["http://zotero.org/users/11398818/items/XAN6SB8Y"],"itemData":{"id":247,"type":"article-journal","abstract":"Background: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47217C">
        <w:rPr>
          <w:b w:val="0"/>
        </w:rPr>
        <w:fldChar w:fldCharType="separate"/>
      </w:r>
      <w:r w:rsidR="00EA6FF7" w:rsidRPr="00EA6FF7">
        <w:t>[9]</w:t>
      </w:r>
      <w:r w:rsidR="0047217C">
        <w:rPr>
          <w:b w:val="0"/>
        </w:rPr>
        <w:fldChar w:fldCharType="end"/>
      </w:r>
      <w:r w:rsidR="00735236" w:rsidRPr="00735236">
        <w:rPr>
          <w:b w:val="0"/>
        </w:rPr>
        <w:t xml:space="preserve"> and </w:t>
      </w:r>
      <w:r w:rsidR="00096C5B">
        <w:rPr>
          <w:b w:val="0"/>
        </w:rPr>
        <w:fldChar w:fldCharType="begin"/>
      </w:r>
      <w:r w:rsidR="00EA6FF7">
        <w:rPr>
          <w:b w:val="0"/>
        </w:rPr>
        <w:instrText xml:space="preserve"> ADDIN ZOTERO_ITEM CSL_CITATION {"citationID":"QxGC48S8","properties":{"formattedCitation":"[10]","plainCitation":"[10]","noteIndex":0},"citationItems":[{"id":249,"uris":["http://zotero.org/users/11398818/items/768AQGFW"],"itemData":{"id":249,"type":"article-journal","abstract":"Abstract\n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096C5B">
        <w:rPr>
          <w:b w:val="0"/>
        </w:rPr>
        <w:fldChar w:fldCharType="separate"/>
      </w:r>
      <w:r w:rsidR="00EA6FF7" w:rsidRPr="00EA6FF7">
        <w:t>[10]</w:t>
      </w:r>
      <w:r w:rsidR="00096C5B">
        <w:rPr>
          <w:b w:val="0"/>
        </w:rPr>
        <w:fldChar w:fldCharType="end"/>
      </w:r>
      <w:r w:rsidR="00735236" w:rsidRPr="00735236">
        <w:rPr>
          <w:b w:val="0"/>
        </w:rPr>
        <w:t xml:space="preserve">, prolonged sitting has been one of the leading causes of MSDs that has been affecting office workers. </w:t>
      </w:r>
      <w:r w:rsidR="00E87D46">
        <w:rPr>
          <w:b w:val="0"/>
        </w:rPr>
        <w:t>These i</w:t>
      </w:r>
      <w:r w:rsidR="006F53F4">
        <w:rPr>
          <w:b w:val="0"/>
        </w:rPr>
        <w:t xml:space="preserve">ndividuals often suffer </w:t>
      </w:r>
      <w:r w:rsidR="00E87D46">
        <w:rPr>
          <w:b w:val="0"/>
        </w:rPr>
        <w:t>pai</w:t>
      </w:r>
      <w:r w:rsidR="00357223">
        <w:rPr>
          <w:b w:val="0"/>
        </w:rPr>
        <w:t>n</w:t>
      </w:r>
      <w:r w:rsidR="00E87D46">
        <w:rPr>
          <w:b w:val="0"/>
        </w:rPr>
        <w:t xml:space="preserve"> in their lower</w:t>
      </w:r>
      <w:r w:rsidR="00A46F1A">
        <w:rPr>
          <w:b w:val="0"/>
        </w:rPr>
        <w:t xml:space="preserve"> </w:t>
      </w:r>
      <w:r w:rsidR="00E87D46">
        <w:rPr>
          <w:b w:val="0"/>
        </w:rPr>
        <w:t xml:space="preserve">back area.  </w:t>
      </w:r>
      <w:del w:id="19" w:author="Shiny Verghese" w:date="2024-01-18T09:29:00Z">
        <w:r w:rsidR="00A46F1A" w:rsidDel="008B04EA">
          <w:rPr>
            <w:b w:val="0"/>
          </w:rPr>
          <w:delText>A</w:delText>
        </w:r>
        <w:r w:rsidR="00617F9E" w:rsidDel="008B04EA">
          <w:rPr>
            <w:b w:val="0"/>
          </w:rPr>
          <w:delText xml:space="preserve">ccording to </w:delText>
        </w:r>
        <w:r w:rsidR="00C15FFC" w:rsidDel="008B04EA">
          <w:rPr>
            <w:b w:val="0"/>
          </w:rPr>
          <w:delText>different</w:delText>
        </w:r>
        <w:r w:rsidR="00617F9E" w:rsidDel="008B04EA">
          <w:rPr>
            <w:b w:val="0"/>
          </w:rPr>
          <w:delText xml:space="preserve"> studies found, it was </w:delText>
        </w:r>
        <w:r w:rsidR="003B3247" w:rsidDel="008B04EA">
          <w:rPr>
            <w:b w:val="0"/>
          </w:rPr>
          <w:delText>prov</w:delText>
        </w:r>
        <w:r w:rsidR="00645882" w:rsidDel="008B04EA">
          <w:rPr>
            <w:b w:val="0"/>
          </w:rPr>
          <w:delText>e</w:delText>
        </w:r>
        <w:r w:rsidR="00617F9E" w:rsidDel="008B04EA">
          <w:rPr>
            <w:b w:val="0"/>
          </w:rPr>
          <w:delText>n</w:delText>
        </w:r>
        <w:r w:rsidR="003B3247" w:rsidDel="008B04EA">
          <w:rPr>
            <w:b w:val="0"/>
          </w:rPr>
          <w:delText xml:space="preserve"> </w:delText>
        </w:r>
        <w:r w:rsidR="003C0EEF" w:rsidDel="008B04EA">
          <w:rPr>
            <w:b w:val="0"/>
          </w:rPr>
          <w:delText>that</w:delText>
        </w:r>
      </w:del>
      <w:ins w:id="20" w:author="Shiny Verghese" w:date="2024-01-18T09:29:00Z">
        <w:r w:rsidR="008B04EA">
          <w:rPr>
            <w:b w:val="0"/>
          </w:rPr>
          <w:t>Studies conducted</w:t>
        </w:r>
      </w:ins>
      <w:r w:rsidR="003C0EEF">
        <w:rPr>
          <w:b w:val="0"/>
        </w:rPr>
        <w:t xml:space="preserve"> among daily office workers, </w:t>
      </w:r>
      <w:ins w:id="21" w:author="Shiny Verghese" w:date="2024-01-18T09:29:00Z">
        <w:r w:rsidR="008B04EA">
          <w:rPr>
            <w:b w:val="0"/>
          </w:rPr>
          <w:t xml:space="preserve">conclude that </w:t>
        </w:r>
      </w:ins>
      <w:r w:rsidR="003C0EEF">
        <w:rPr>
          <w:b w:val="0"/>
        </w:rPr>
        <w:t xml:space="preserve">there is a </w:t>
      </w:r>
      <w:r w:rsidR="007262F6">
        <w:rPr>
          <w:b w:val="0"/>
        </w:rPr>
        <w:t xml:space="preserve">strong </w:t>
      </w:r>
      <w:r w:rsidR="003B3247">
        <w:rPr>
          <w:b w:val="0"/>
        </w:rPr>
        <w:t xml:space="preserve">correlation between </w:t>
      </w:r>
      <w:r w:rsidR="00684B0D">
        <w:rPr>
          <w:b w:val="0"/>
        </w:rPr>
        <w:t xml:space="preserve">prolong sitting and </w:t>
      </w:r>
      <w:r w:rsidR="008810CD">
        <w:rPr>
          <w:b w:val="0"/>
        </w:rPr>
        <w:t>sever</w:t>
      </w:r>
      <w:r w:rsidR="008F6696">
        <w:rPr>
          <w:b w:val="0"/>
        </w:rPr>
        <w:t>e</w:t>
      </w:r>
      <w:r w:rsidR="008810CD">
        <w:rPr>
          <w:b w:val="0"/>
        </w:rPr>
        <w:t xml:space="preserve"> back pains affecting the lumbar area</w:t>
      </w:r>
      <w:r w:rsidR="00617F9E">
        <w:rPr>
          <w:b w:val="0"/>
        </w:rPr>
        <w:t xml:space="preserve"> </w:t>
      </w:r>
      <w:r w:rsidR="00617F9E">
        <w:rPr>
          <w:b w:val="0"/>
        </w:rPr>
        <w:fldChar w:fldCharType="begin"/>
      </w:r>
      <w:r w:rsidR="00EA6FF7">
        <w:rPr>
          <w:b w:val="0"/>
        </w:rPr>
        <w:instrText xml:space="preserve"> ADDIN ZOTERO_ITEM CSL_CITATION {"citationID":"rsm2dwKe","properties":{"formattedCitation":"[11,12]","plainCitation":"[11,12]","noteIndex":0},"citationItems":[{"id":266,"uris":["http://zotero.org/users/11398818/items/Q6CPDEZU"],"itemData":{"id":266,"type":"article-journal","container-title":"Haydarpasa Numune Training and Research Hospital Medical Journal","DOI":"10.14744/hnhj.2019.04909","ISSN":"13006363","journalAbbreviation":"Haydarpasa Numune Med J","source":"DOI.org (Crossref)","title":"Correlation between sitting duration and position and lumbar pain among office workers","URL":"http://hnhtipdergisi.com/jvi.aspx?un=HNHJ-04909","author":[{"family":"Keskin","given":"Yaşar"}],"accessed":{"date-parts":[["2024",1,6]]},"issued":{"date-parts":[["2019"]]}}},{"id":267,"uris":["http://zotero.org/users/11398818/items/QKDXRVC3"],"itemData":{"id":267,"type":"article-journal","container-title":"Applied Ergonomics","DOI":"10.1016/j.apergo.2019.102894","ISSN":"00036870","journalAbbreviation":"Applied Ergonomics","language":"en","page":"102894","source":"DOI.org (Crossref)","title":"Low back pain and its relationship with sitting behaviour among sedentary office workers","volume":"81","author":[{"family":"Bontrup","given":"Carolin"},{"family":"Taylor","given":"William R."},{"family":"Fliesser","given":"Michael"},{"family":"Visscher","given":"Rosa"},{"family":"Green","given":"Tamara"},{"family":"Wippert","given":"Pia-Maria"},{"family":"Zemp","given":"Roland"}],"issued":{"date-parts":[["2019",11]]}}}],"schema":"https://github.com/citation-style-language/schema/raw/master/csl-citation.json"} </w:instrText>
      </w:r>
      <w:r w:rsidR="00617F9E">
        <w:rPr>
          <w:b w:val="0"/>
        </w:rPr>
        <w:fldChar w:fldCharType="separate"/>
      </w:r>
      <w:r w:rsidR="00EA6FF7" w:rsidRPr="00EA6FF7">
        <w:t>[11,12]</w:t>
      </w:r>
      <w:r w:rsidR="00617F9E">
        <w:rPr>
          <w:b w:val="0"/>
        </w:rPr>
        <w:fldChar w:fldCharType="end"/>
      </w:r>
      <w:r w:rsidR="008810CD">
        <w:rPr>
          <w:b w:val="0"/>
        </w:rPr>
        <w:t xml:space="preserve">. </w:t>
      </w:r>
      <w:r w:rsidR="00C15FFC">
        <w:rPr>
          <w:b w:val="0"/>
        </w:rPr>
        <w:t xml:space="preserve">To combat this issue, </w:t>
      </w:r>
      <w:del w:id="22" w:author="Shiny Verghese" w:date="2024-01-18T09:29:00Z">
        <w:r w:rsidR="00C15FFC" w:rsidDel="008B04EA">
          <w:rPr>
            <w:b w:val="0"/>
          </w:rPr>
          <w:delText>i</w:delText>
        </w:r>
        <w:r w:rsidR="00735236" w:rsidRPr="00735236" w:rsidDel="008B04EA">
          <w:rPr>
            <w:b w:val="0"/>
          </w:rPr>
          <w:delText>t is therefore</w:delText>
        </w:r>
      </w:del>
      <w:ins w:id="23" w:author="Shiny Verghese" w:date="2024-01-18T09:29:00Z">
        <w:r w:rsidR="008B04EA">
          <w:rPr>
            <w:b w:val="0"/>
          </w:rPr>
          <w:t>a</w:t>
        </w:r>
      </w:ins>
      <w:r w:rsidR="00735236" w:rsidRPr="00735236">
        <w:rPr>
          <w:b w:val="0"/>
        </w:rPr>
        <w:t xml:space="preserve"> recommend</w:t>
      </w:r>
      <w:ins w:id="24" w:author="Shiny Verghese" w:date="2024-01-18T09:30:00Z">
        <w:r w:rsidR="008B04EA">
          <w:rPr>
            <w:b w:val="0"/>
          </w:rPr>
          <w:t xml:space="preserve">ation is </w:t>
        </w:r>
      </w:ins>
      <w:del w:id="25" w:author="Shiny Verghese" w:date="2024-01-18T09:30:00Z">
        <w:r w:rsidR="00735236" w:rsidRPr="00735236" w:rsidDel="008B04EA">
          <w:rPr>
            <w:b w:val="0"/>
          </w:rPr>
          <w:delText>ed</w:delText>
        </w:r>
      </w:del>
      <w:r w:rsidR="00735236" w:rsidRPr="00735236">
        <w:rPr>
          <w:b w:val="0"/>
        </w:rPr>
        <w:t xml:space="preserve"> that the users </w:t>
      </w:r>
      <w:del w:id="26" w:author="Shiny Verghese" w:date="2024-01-18T09:30:00Z">
        <w:r w:rsidR="00735236" w:rsidRPr="00735236" w:rsidDel="008B04EA">
          <w:rPr>
            <w:b w:val="0"/>
          </w:rPr>
          <w:delText>should go</w:delText>
        </w:r>
        <w:r w:rsidR="006E07F2" w:rsidDel="008B04EA">
          <w:rPr>
            <w:b w:val="0"/>
          </w:rPr>
          <w:delText xml:space="preserve"> out</w:delText>
        </w:r>
        <w:r w:rsidR="00735236" w:rsidRPr="00735236" w:rsidDel="008B04EA">
          <w:rPr>
            <w:b w:val="0"/>
          </w:rPr>
          <w:delText xml:space="preserve"> for</w:delText>
        </w:r>
      </w:del>
      <w:ins w:id="27" w:author="Shiny Verghese" w:date="2024-01-18T09:30:00Z">
        <w:r w:rsidR="008B04EA">
          <w:rPr>
            <w:b w:val="0"/>
          </w:rPr>
          <w:t>take</w:t>
        </w:r>
      </w:ins>
      <w:r w:rsidR="00735236" w:rsidRPr="00735236">
        <w:rPr>
          <w:b w:val="0"/>
        </w:rPr>
        <w:t xml:space="preserve"> </w:t>
      </w:r>
      <w:r w:rsidR="00783AD1">
        <w:rPr>
          <w:b w:val="0"/>
        </w:rPr>
        <w:t>stroll</w:t>
      </w:r>
      <w:commentRangeStart w:id="28"/>
      <w:r w:rsidR="00735236" w:rsidRPr="00735236">
        <w:rPr>
          <w:b w:val="0"/>
        </w:rPr>
        <w:t xml:space="preserve"> </w:t>
      </w:r>
      <w:commentRangeEnd w:id="28"/>
      <w:r w:rsidR="008B04EA">
        <w:rPr>
          <w:rStyle w:val="CommentReference"/>
          <w:rFonts w:eastAsia="SimSun"/>
          <w:b w:val="0"/>
          <w:snapToGrid/>
          <w:lang w:eastAsia="zh-CN" w:bidi="ar-SA"/>
        </w:rPr>
        <w:commentReference w:id="28"/>
      </w:r>
      <w:r w:rsidR="00735236" w:rsidRPr="00735236">
        <w:rPr>
          <w:b w:val="0"/>
        </w:rPr>
        <w:t xml:space="preserve">breaks </w:t>
      </w:r>
      <w:del w:id="29" w:author="Shiny Verghese" w:date="2024-01-18T09:31:00Z">
        <w:r w:rsidR="00735236" w:rsidRPr="00735236" w:rsidDel="008B04EA">
          <w:rPr>
            <w:b w:val="0"/>
          </w:rPr>
          <w:delText xml:space="preserve">after </w:delText>
        </w:r>
      </w:del>
      <w:r w:rsidR="00735236" w:rsidRPr="00735236">
        <w:rPr>
          <w:b w:val="0"/>
        </w:rPr>
        <w:t xml:space="preserve">every few hours. </w:t>
      </w:r>
      <w:ins w:id="30" w:author="Shiny Verghese" w:date="2024-01-18T09:31:00Z">
        <w:r w:rsidR="008B04EA">
          <w:rPr>
            <w:b w:val="0"/>
          </w:rPr>
          <w:t>T</w:t>
        </w:r>
      </w:ins>
      <w:del w:id="31" w:author="Shiny Verghese" w:date="2024-01-18T09:31:00Z">
        <w:r w:rsidR="00E542EA" w:rsidDel="008B04EA">
          <w:rPr>
            <w:b w:val="0"/>
          </w:rPr>
          <w:delText>With t</w:delText>
        </w:r>
      </w:del>
      <w:r w:rsidR="00E542EA">
        <w:rPr>
          <w:b w:val="0"/>
        </w:rPr>
        <w:t xml:space="preserve">he incorporation of </w:t>
      </w:r>
      <w:r w:rsidR="00265AC0">
        <w:rPr>
          <w:b w:val="0"/>
        </w:rPr>
        <w:t>exercise</w:t>
      </w:r>
      <w:r w:rsidR="00E542EA">
        <w:rPr>
          <w:b w:val="0"/>
        </w:rPr>
        <w:t xml:space="preserve"> breaks</w:t>
      </w:r>
      <w:r w:rsidR="006706ED">
        <w:rPr>
          <w:b w:val="0"/>
        </w:rPr>
        <w:t xml:space="preserve"> as a daily routine</w:t>
      </w:r>
      <w:r w:rsidR="00E542EA">
        <w:rPr>
          <w:b w:val="0"/>
        </w:rPr>
        <w:t>,</w:t>
      </w:r>
      <w:r w:rsidR="006706ED">
        <w:rPr>
          <w:b w:val="0"/>
        </w:rPr>
        <w:t xml:space="preserve"> </w:t>
      </w:r>
      <w:del w:id="32" w:author="Shiny Verghese" w:date="2024-01-18T09:32:00Z">
        <w:r w:rsidR="003D76A7" w:rsidDel="008B04EA">
          <w:rPr>
            <w:b w:val="0"/>
          </w:rPr>
          <w:delText xml:space="preserve">could </w:delText>
        </w:r>
      </w:del>
      <w:r w:rsidR="003D76A7">
        <w:rPr>
          <w:b w:val="0"/>
        </w:rPr>
        <w:t>potentially increase</w:t>
      </w:r>
      <w:ins w:id="33" w:author="Shiny Verghese" w:date="2024-01-18T09:32:00Z">
        <w:r w:rsidR="008B04EA">
          <w:rPr>
            <w:b w:val="0"/>
          </w:rPr>
          <w:t>s</w:t>
        </w:r>
      </w:ins>
      <w:r w:rsidR="00E03954">
        <w:rPr>
          <w:b w:val="0"/>
        </w:rPr>
        <w:t xml:space="preserve"> </w:t>
      </w:r>
      <w:r w:rsidR="00BF3C8B">
        <w:rPr>
          <w:b w:val="0"/>
        </w:rPr>
        <w:t>cognitive functions</w:t>
      </w:r>
      <w:r w:rsidR="00E03954">
        <w:rPr>
          <w:b w:val="0"/>
        </w:rPr>
        <w:t xml:space="preserve"> </w:t>
      </w:r>
      <w:ins w:id="34" w:author="Shiny Verghese" w:date="2024-01-18T09:32:00Z">
        <w:r w:rsidR="008B04EA">
          <w:rPr>
            <w:b w:val="0"/>
          </w:rPr>
          <w:t xml:space="preserve">in the </w:t>
        </w:r>
      </w:ins>
      <w:r w:rsidR="00E03954">
        <w:rPr>
          <w:b w:val="0"/>
        </w:rPr>
        <w:t>long-term</w:t>
      </w:r>
      <w:r w:rsidR="00BF3C8B">
        <w:rPr>
          <w:b w:val="0"/>
        </w:rPr>
        <w:t xml:space="preserve"> </w:t>
      </w:r>
      <w:del w:id="35" w:author="Shiny Verghese" w:date="2024-01-18T09:32:00Z">
        <w:r w:rsidR="001D2764" w:rsidDel="008B04EA">
          <w:rPr>
            <w:b w:val="0"/>
          </w:rPr>
          <w:delText>and</w:delText>
        </w:r>
        <w:r w:rsidR="00BF3C8B" w:rsidDel="008B04EA">
          <w:rPr>
            <w:b w:val="0"/>
          </w:rPr>
          <w:delText xml:space="preserve"> also</w:delText>
        </w:r>
      </w:del>
      <w:ins w:id="36" w:author="Shiny Verghese" w:date="2024-01-18T09:32:00Z">
        <w:r w:rsidR="008B04EA">
          <w:rPr>
            <w:b w:val="0"/>
          </w:rPr>
          <w:t>thus</w:t>
        </w:r>
      </w:ins>
      <w:r w:rsidR="00BF3C8B">
        <w:rPr>
          <w:b w:val="0"/>
        </w:rPr>
        <w:t xml:space="preserve"> improv</w:t>
      </w:r>
      <w:ins w:id="37" w:author="Shiny Verghese" w:date="2024-01-18T09:32:00Z">
        <w:r w:rsidR="008B04EA">
          <w:rPr>
            <w:b w:val="0"/>
          </w:rPr>
          <w:t>ing</w:t>
        </w:r>
      </w:ins>
      <w:del w:id="38" w:author="Shiny Verghese" w:date="2024-01-18T09:32:00Z">
        <w:r w:rsidR="00BF3C8B" w:rsidDel="008B04EA">
          <w:rPr>
            <w:b w:val="0"/>
          </w:rPr>
          <w:delText>e</w:delText>
        </w:r>
      </w:del>
      <w:r w:rsidR="00E542EA">
        <w:rPr>
          <w:b w:val="0"/>
        </w:rPr>
        <w:t xml:space="preserve"> </w:t>
      </w:r>
      <w:r w:rsidR="00416C94">
        <w:rPr>
          <w:b w:val="0"/>
        </w:rPr>
        <w:t>muscle strength</w:t>
      </w:r>
      <w:r w:rsidR="005B483A">
        <w:rPr>
          <w:b w:val="0"/>
        </w:rPr>
        <w:t xml:space="preserve"> </w:t>
      </w:r>
      <w:r w:rsidR="005B483A">
        <w:rPr>
          <w:b w:val="0"/>
        </w:rPr>
        <w:fldChar w:fldCharType="begin"/>
      </w:r>
      <w:r w:rsidR="00EA6FF7">
        <w:rPr>
          <w:b w:val="0"/>
        </w:rPr>
        <w:instrText xml:space="preserve"> ADDIN ZOTERO_ITEM CSL_CITATION {"citationID":"x86NvmGn","properties":{"formattedCitation":"[13]","plainCitation":"[13]","noteIndex":0},"citationItems":[{"id":271,"uris":["http://zotero.org/users/11398818/items/VFQSI8GZ"],"itemData":{"id":271,"type":"article-journal","container-title":"The journal of nutrition, health &amp; aging","DOI":"10.1007/s12603-018-1090-9","ISSN":"1279-7707, 1760-4788","issue":"8","journalAbbreviation":"J Nutr Health Aging","language":"en","page":"944-951","source":"DOI.org (Crossref)","title":"Effects of Resistance Exercise Training on Cognitive Function and Physical Performance in Cognitive Frailty: A Randomized Controlled Trial","title-short":"Effects of Resistance Exercise Training on Cognitive Function and Physical Performance in Cognitive Frailty","volume":"22","author":[{"family":"Yoon","given":"D. H."},{"family":"Lee","given":"Jun-Young"},{"family":"Song","given":"Wook"}],"issued":{"date-parts":[["2018",10]]}}}],"schema":"https://github.com/citation-style-language/schema/raw/master/csl-citation.json"} </w:instrText>
      </w:r>
      <w:r w:rsidR="005B483A">
        <w:rPr>
          <w:b w:val="0"/>
        </w:rPr>
        <w:fldChar w:fldCharType="separate"/>
      </w:r>
      <w:r w:rsidR="00EA6FF7" w:rsidRPr="00EA6FF7">
        <w:t>[13]</w:t>
      </w:r>
      <w:r w:rsidR="005B483A">
        <w:rPr>
          <w:b w:val="0"/>
        </w:rPr>
        <w:fldChar w:fldCharType="end"/>
      </w:r>
      <w:r w:rsidR="005B483A">
        <w:rPr>
          <w:b w:val="0"/>
        </w:rPr>
        <w:t>.</w:t>
      </w:r>
    </w:p>
    <w:p w14:paraId="752F11AC" w14:textId="713A84ED" w:rsidR="00735236" w:rsidRPr="00735236" w:rsidRDefault="00735236" w:rsidP="003B4977">
      <w:pPr>
        <w:pStyle w:val="MDPI21heading1"/>
        <w:rPr>
          <w:b w:val="0"/>
        </w:rPr>
      </w:pPr>
      <w:commentRangeStart w:id="39"/>
      <w:r w:rsidRPr="00735236">
        <w:rPr>
          <w:b w:val="0"/>
        </w:rPr>
        <w:t>The integration of smart sensing chairs into</w:t>
      </w:r>
      <w:r w:rsidR="003B4977">
        <w:rPr>
          <w:b w:val="0"/>
        </w:rPr>
        <w:t xml:space="preserve"> </w:t>
      </w:r>
      <w:r w:rsidR="00683603">
        <w:rPr>
          <w:b w:val="0"/>
        </w:rPr>
        <w:t>a</w:t>
      </w:r>
      <w:r w:rsidRPr="00735236">
        <w:rPr>
          <w:b w:val="0"/>
        </w:rPr>
        <w:t xml:space="preserve"> home or office work environments, actively monitoring and providing feedback on user’s health and activity levels would be deemed quite useful</w:t>
      </w:r>
      <w:commentRangeEnd w:id="39"/>
      <w:r w:rsidR="008B04EA">
        <w:rPr>
          <w:rStyle w:val="CommentReference"/>
          <w:rFonts w:eastAsia="SimSun"/>
          <w:b w:val="0"/>
          <w:snapToGrid/>
          <w:lang w:eastAsia="zh-CN" w:bidi="ar-SA"/>
        </w:rPr>
        <w:commentReference w:id="39"/>
      </w:r>
      <w:r w:rsidRPr="00735236">
        <w:rPr>
          <w:b w:val="0"/>
        </w:rPr>
        <w:t xml:space="preserve">. Furthermore, with the rapid advancement in data sensor technology and Artificial Intelligence, there should be new and commercialized solutions </w:t>
      </w:r>
      <w:del w:id="40" w:author="Shiny Verghese" w:date="2024-01-18T09:34:00Z">
        <w:r w:rsidRPr="00735236" w:rsidDel="008B04EA">
          <w:rPr>
            <w:b w:val="0"/>
          </w:rPr>
          <w:delText xml:space="preserve">out there in the market </w:delText>
        </w:r>
      </w:del>
      <w:r w:rsidRPr="00735236">
        <w:rPr>
          <w:b w:val="0"/>
        </w:rPr>
        <w:t xml:space="preserve">for continuous posture and health monitoring. </w:t>
      </w:r>
      <w:del w:id="41" w:author="Shiny Verghese" w:date="2024-01-18T09:34:00Z">
        <w:r w:rsidRPr="00735236" w:rsidDel="008B04EA">
          <w:rPr>
            <w:b w:val="0"/>
          </w:rPr>
          <w:delText xml:space="preserve">There is no doubt that these types of </w:delText>
        </w:r>
      </w:del>
      <w:ins w:id="42" w:author="Shiny Verghese" w:date="2024-01-18T09:34:00Z">
        <w:r w:rsidR="008B04EA">
          <w:rPr>
            <w:b w:val="0"/>
          </w:rPr>
          <w:t xml:space="preserve">Such </w:t>
        </w:r>
      </w:ins>
      <w:r w:rsidRPr="00735236">
        <w:rPr>
          <w:b w:val="0"/>
        </w:rPr>
        <w:t xml:space="preserve">systems have the potential of contributing towards the idea of personalized healthcare and improving the quality of life, especially for individuals </w:t>
      </w:r>
      <w:del w:id="43" w:author="Shiny Verghese" w:date="2024-01-18T09:35:00Z">
        <w:r w:rsidRPr="00735236" w:rsidDel="008B04EA">
          <w:rPr>
            <w:b w:val="0"/>
          </w:rPr>
          <w:delText xml:space="preserve">that are </w:delText>
        </w:r>
      </w:del>
      <w:r w:rsidRPr="00735236">
        <w:rPr>
          <w:b w:val="0"/>
        </w:rPr>
        <w:t xml:space="preserve">suffering from MSDs. </w:t>
      </w:r>
    </w:p>
    <w:p w14:paraId="59DF6EB1" w14:textId="01941309" w:rsidR="00735236" w:rsidRDefault="00735236" w:rsidP="00735236">
      <w:pPr>
        <w:pStyle w:val="MDPI21heading1"/>
        <w:rPr>
          <w:b w:val="0"/>
        </w:rPr>
      </w:pPr>
      <w:del w:id="44" w:author="Shiny Verghese" w:date="2024-01-18T09:36:00Z">
        <w:r w:rsidRPr="00735236" w:rsidDel="00CB770F">
          <w:rPr>
            <w:b w:val="0"/>
          </w:rPr>
          <w:delText xml:space="preserve">With that in mind, </w:delText>
        </w:r>
      </w:del>
      <w:r w:rsidR="0002414D">
        <w:rPr>
          <w:b w:val="0"/>
        </w:rPr>
        <w:t>V</w:t>
      </w:r>
      <w:commentRangeStart w:id="45"/>
      <w:r w:rsidRPr="00735236">
        <w:rPr>
          <w:b w:val="0"/>
        </w:rPr>
        <w:t>arious research studies</w:t>
      </w:r>
      <w:r w:rsidR="000E49B8">
        <w:rPr>
          <w:b w:val="0"/>
        </w:rPr>
        <w:t xml:space="preserve"> which will be later discussed</w:t>
      </w:r>
      <w:r w:rsidRPr="00735236">
        <w:rPr>
          <w:b w:val="0"/>
        </w:rPr>
        <w:t xml:space="preserve"> </w:t>
      </w:r>
      <w:commentRangeEnd w:id="45"/>
      <w:r w:rsidR="00CB770F">
        <w:rPr>
          <w:rStyle w:val="CommentReference"/>
          <w:rFonts w:eastAsia="SimSun"/>
          <w:b w:val="0"/>
          <w:snapToGrid/>
          <w:lang w:eastAsia="zh-CN" w:bidi="ar-SA"/>
        </w:rPr>
        <w:commentReference w:id="45"/>
      </w:r>
      <w:r w:rsidRPr="00735236">
        <w:rPr>
          <w:b w:val="0"/>
        </w:rPr>
        <w:t>have investigated the development of posture monitoring systems, with an aim to assist the end user in maintaining the right sitting posture at every given time. These types of systems are named “smart sensing chairs”.</w:t>
      </w:r>
      <w:r w:rsidR="0011586B">
        <w:rPr>
          <w:b w:val="0"/>
        </w:rPr>
        <w:t xml:space="preserve"> The first research study found that implemented the </w:t>
      </w:r>
      <w:r w:rsidR="005B6DB9">
        <w:rPr>
          <w:b w:val="0"/>
        </w:rPr>
        <w:t xml:space="preserve">concept of smart sensing chair was </w:t>
      </w:r>
      <w:commentRangeStart w:id="46"/>
      <w:r w:rsidRPr="00735236">
        <w:rPr>
          <w:b w:val="0"/>
        </w:rPr>
        <w:t xml:space="preserve"> by Tan et al back in 2001 </w:t>
      </w:r>
      <w:r w:rsidR="001D2764">
        <w:rPr>
          <w:b w:val="0"/>
        </w:rPr>
        <w:fldChar w:fldCharType="begin"/>
      </w:r>
      <w:r w:rsidR="00EA6FF7">
        <w:rPr>
          <w:b w:val="0"/>
        </w:rPr>
        <w:instrText xml:space="preserve"> ADDIN ZOTERO_ITEM CSL_CITATION {"citationID":"IY8oz1aP","properties":{"formattedCitation":"[14]","plainCitation":"[14]","noteIndex":0},"citationItems":[{"id":246,"uris":["http://zotero.org/users/11398818/items/LUPZ3F98"],"itemData":{"id":246,"type":"article-journal","container-title":"IEEE/ASME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1D2764">
        <w:rPr>
          <w:b w:val="0"/>
        </w:rPr>
        <w:fldChar w:fldCharType="separate"/>
      </w:r>
      <w:r w:rsidR="00EA6FF7" w:rsidRPr="00EA6FF7">
        <w:t>[14]</w:t>
      </w:r>
      <w:r w:rsidR="001D2764">
        <w:rPr>
          <w:b w:val="0"/>
        </w:rPr>
        <w:fldChar w:fldCharType="end"/>
      </w:r>
      <w:r w:rsidRPr="00735236">
        <w:rPr>
          <w:b w:val="0"/>
        </w:rPr>
        <w:t>, who fitted a chair with a pressure distribution sensor to classify a user’s sitting postures which was just first of many.</w:t>
      </w:r>
      <w:commentRangeEnd w:id="46"/>
      <w:r w:rsidR="000A05FC">
        <w:rPr>
          <w:rStyle w:val="CommentReference"/>
          <w:rFonts w:eastAsia="SimSun"/>
          <w:b w:val="0"/>
          <w:snapToGrid/>
          <w:lang w:eastAsia="zh-CN" w:bidi="ar-SA"/>
        </w:rPr>
        <w:commentReference w:id="46"/>
      </w:r>
    </w:p>
    <w:p w14:paraId="48DBCC10" w14:textId="02AC1521" w:rsidR="00735236" w:rsidRDefault="00735236" w:rsidP="00461C17">
      <w:pPr>
        <w:pStyle w:val="MDPI21heading1"/>
        <w:numPr>
          <w:ilvl w:val="0"/>
          <w:numId w:val="26"/>
        </w:numPr>
      </w:pPr>
      <w:r>
        <w:t>Objectives</w:t>
      </w:r>
    </w:p>
    <w:p w14:paraId="671C027D" w14:textId="2A2722FB" w:rsidR="00735236" w:rsidRDefault="00004247" w:rsidP="00735236">
      <w:pPr>
        <w:pStyle w:val="MDPI31text"/>
      </w:pPr>
      <w:r>
        <w:t>The</w:t>
      </w:r>
      <w:r w:rsidR="00DF7608">
        <w:t xml:space="preserve"> </w:t>
      </w:r>
      <w:r w:rsidR="000A5F1C">
        <w:t>primary aim of this literature review</w:t>
      </w:r>
      <w:r w:rsidR="00DF7608">
        <w:t xml:space="preserve"> </w:t>
      </w:r>
      <w:commentRangeStart w:id="47"/>
      <w:r w:rsidR="00735236" w:rsidRPr="00735236">
        <w:t>study</w:t>
      </w:r>
      <w:r w:rsidR="000A5F1C">
        <w:t xml:space="preserve"> is </w:t>
      </w:r>
      <w:r w:rsidR="004A44D3">
        <w:t>to</w:t>
      </w:r>
      <w:r w:rsidR="000502EB">
        <w:t xml:space="preserve"> </w:t>
      </w:r>
      <w:r w:rsidR="00735236" w:rsidRPr="00735236">
        <w:t>evaluate</w:t>
      </w:r>
      <w:r w:rsidR="00695578">
        <w:t xml:space="preserve"> </w:t>
      </w:r>
      <w:r w:rsidR="00735236" w:rsidRPr="00735236">
        <w:t xml:space="preserve">published papers </w:t>
      </w:r>
      <w:r w:rsidR="00BF749B">
        <w:t xml:space="preserve">on smart sensing chair </w:t>
      </w:r>
      <w:r w:rsidR="00FA42EC">
        <w:t>systems</w:t>
      </w:r>
      <w:r w:rsidR="00236040">
        <w:t xml:space="preserve">, aiming to </w:t>
      </w:r>
      <w:r w:rsidR="00695578">
        <w:t>understand the</w:t>
      </w:r>
      <w:r w:rsidR="00363A61">
        <w:t xml:space="preserve"> methods being employed in posture classification</w:t>
      </w:r>
      <w:r w:rsidR="00735236" w:rsidRPr="00735236">
        <w:t xml:space="preserve">. By exploring existing studies, </w:t>
      </w:r>
      <w:r>
        <w:t xml:space="preserve">the objective is to have a comprehensive understanding </w:t>
      </w:r>
      <w:r w:rsidR="00FA7328">
        <w:t xml:space="preserve">of </w:t>
      </w:r>
      <w:r>
        <w:t>field of</w:t>
      </w:r>
      <w:r w:rsidR="00FA7328">
        <w:t xml:space="preserve"> </w:t>
      </w:r>
      <w:r w:rsidR="00735236" w:rsidRPr="00735236">
        <w:t>smart sensing chair</w:t>
      </w:r>
      <w:r>
        <w:t xml:space="preserve"> systems</w:t>
      </w:r>
      <w:r w:rsidR="00735236" w:rsidRPr="00735236">
        <w:t>.</w:t>
      </w:r>
      <w:commentRangeEnd w:id="47"/>
      <w:r w:rsidR="00C35DFC">
        <w:rPr>
          <w:rStyle w:val="CommentReference"/>
          <w:rFonts w:eastAsia="SimSun"/>
          <w:snapToGrid/>
          <w:lang w:eastAsia="zh-CN" w:bidi="ar-SA"/>
        </w:rPr>
        <w:commentReference w:id="47"/>
      </w:r>
    </w:p>
    <w:p w14:paraId="48782127" w14:textId="3D96EE32" w:rsidR="00735236" w:rsidRDefault="00735236" w:rsidP="00461C17">
      <w:pPr>
        <w:pStyle w:val="MDPI21heading1"/>
        <w:numPr>
          <w:ilvl w:val="0"/>
          <w:numId w:val="26"/>
        </w:numPr>
      </w:pPr>
      <w:r>
        <w:t>Research Methodology</w:t>
      </w:r>
    </w:p>
    <w:p w14:paraId="61F9D7FE" w14:textId="77777777" w:rsidR="00735236" w:rsidRDefault="00735236" w:rsidP="00735236">
      <w:pPr>
        <w:pStyle w:val="MDPI31text"/>
      </w:pPr>
      <w:r>
        <w:t xml:space="preserve">This paper is aimed at conducting a systematic review of similar research studies done on smart sensing chair technology. The research method that would be used is the study would be based on the Cochrane review methodology. Overall, there are 9 steps involved with this systematic review process which is the following: </w:t>
      </w:r>
    </w:p>
    <w:p w14:paraId="15A00A12" w14:textId="77777777" w:rsidR="00735236" w:rsidRDefault="00735236" w:rsidP="009450FE">
      <w:pPr>
        <w:pStyle w:val="MDPI31text"/>
        <w:ind w:left="0" w:firstLine="0"/>
      </w:pPr>
    </w:p>
    <w:p w14:paraId="48E0093C" w14:textId="77777777" w:rsidR="00735236" w:rsidRDefault="00735236" w:rsidP="00735236">
      <w:pPr>
        <w:pStyle w:val="MDPI31text"/>
      </w:pPr>
      <w:r>
        <w:t>1.</w:t>
      </w:r>
      <w:r>
        <w:tab/>
        <w:t>Formulation of Research Questions</w:t>
      </w:r>
    </w:p>
    <w:p w14:paraId="55CF1418" w14:textId="77777777" w:rsidR="00735236" w:rsidRDefault="00735236" w:rsidP="00735236">
      <w:pPr>
        <w:pStyle w:val="MDPI31text"/>
      </w:pPr>
      <w:r>
        <w:t>2.</w:t>
      </w:r>
      <w:r>
        <w:tab/>
        <w:t>Protocol</w:t>
      </w:r>
    </w:p>
    <w:p w14:paraId="0442B9A2" w14:textId="77777777" w:rsidR="00735236" w:rsidRDefault="00735236" w:rsidP="00735236">
      <w:pPr>
        <w:pStyle w:val="MDPI31text"/>
      </w:pPr>
      <w:r>
        <w:t>3.</w:t>
      </w:r>
      <w:r>
        <w:tab/>
        <w:t>Search Strategy</w:t>
      </w:r>
    </w:p>
    <w:p w14:paraId="0ED83852" w14:textId="77777777" w:rsidR="00735236" w:rsidRDefault="00735236" w:rsidP="00735236">
      <w:pPr>
        <w:pStyle w:val="MDPI31text"/>
      </w:pPr>
      <w:r>
        <w:t>4.</w:t>
      </w:r>
      <w:r>
        <w:tab/>
        <w:t>Study Screening and Selection</w:t>
      </w:r>
    </w:p>
    <w:p w14:paraId="17F56BAC" w14:textId="77777777" w:rsidR="00735236" w:rsidRDefault="00735236" w:rsidP="00735236">
      <w:pPr>
        <w:pStyle w:val="MDPI31text"/>
      </w:pPr>
      <w:r>
        <w:t>5.</w:t>
      </w:r>
      <w:r>
        <w:tab/>
        <w:t>Data Extraction</w:t>
      </w:r>
    </w:p>
    <w:p w14:paraId="3D305CB5" w14:textId="77777777" w:rsidR="00735236" w:rsidRDefault="00735236" w:rsidP="00735236">
      <w:pPr>
        <w:pStyle w:val="MDPI31text"/>
      </w:pPr>
      <w:r>
        <w:t>6.</w:t>
      </w:r>
      <w:r>
        <w:tab/>
        <w:t>Bias Risk Assessment</w:t>
      </w:r>
    </w:p>
    <w:p w14:paraId="03616094" w14:textId="77777777" w:rsidR="00735236" w:rsidRDefault="00735236" w:rsidP="00735236">
      <w:pPr>
        <w:pStyle w:val="MDPI31text"/>
      </w:pPr>
      <w:r>
        <w:t>7.</w:t>
      </w:r>
      <w:r>
        <w:tab/>
        <w:t>Data Synthesis</w:t>
      </w:r>
    </w:p>
    <w:p w14:paraId="49C2B28E" w14:textId="77777777" w:rsidR="00735236" w:rsidRDefault="00735236" w:rsidP="00735236">
      <w:pPr>
        <w:pStyle w:val="MDPI31text"/>
      </w:pPr>
      <w:r>
        <w:t>8.</w:t>
      </w:r>
      <w:r>
        <w:tab/>
        <w:t>Discussion</w:t>
      </w:r>
    </w:p>
    <w:p w14:paraId="22DBB0AE" w14:textId="4767E818" w:rsidR="00303767" w:rsidRDefault="00735236" w:rsidP="0071484F">
      <w:pPr>
        <w:pStyle w:val="MDPI31text"/>
      </w:pPr>
      <w:r>
        <w:t>9.</w:t>
      </w:r>
      <w:r>
        <w:tab/>
        <w:t>Conclusion and Recommendations</w:t>
      </w:r>
    </w:p>
    <w:p w14:paraId="69F48D29" w14:textId="77777777" w:rsidR="003317E6" w:rsidRDefault="003317E6" w:rsidP="0071484F">
      <w:pPr>
        <w:pStyle w:val="MDPI31text"/>
      </w:pPr>
    </w:p>
    <w:p w14:paraId="677B25A8" w14:textId="77777777" w:rsidR="009B65CD" w:rsidRDefault="009B65CD" w:rsidP="0071484F">
      <w:pPr>
        <w:pStyle w:val="MDPI31text"/>
      </w:pPr>
    </w:p>
    <w:p w14:paraId="6682BD94" w14:textId="13A91FDA" w:rsidR="00735236" w:rsidRDefault="00735236" w:rsidP="009634E5">
      <w:pPr>
        <w:pStyle w:val="MDPI22heading2"/>
      </w:pPr>
      <w:r>
        <w:lastRenderedPageBreak/>
        <w:t>Formulation of Research Questions</w:t>
      </w:r>
    </w:p>
    <w:p w14:paraId="33F11E3A" w14:textId="2F90D3CA" w:rsidR="00E443CF" w:rsidRDefault="00735236" w:rsidP="00732927">
      <w:pPr>
        <w:pStyle w:val="MDPI31text"/>
      </w:pPr>
      <w:r>
        <w:t xml:space="preserve">The following </w:t>
      </w:r>
      <w:r w:rsidR="00B12E4D">
        <w:t>questions as seen in Table 1</w:t>
      </w:r>
      <w:r w:rsidR="00EE0746">
        <w:t xml:space="preserve"> are the research questions that are relevant to this systematic </w:t>
      </w:r>
      <w:r w:rsidR="00732927">
        <w:t>review.</w:t>
      </w:r>
    </w:p>
    <w:p w14:paraId="45696D2D" w14:textId="0A9ADCEC" w:rsidR="00E443CF" w:rsidRPr="00FA04F1" w:rsidRDefault="00E443CF" w:rsidP="00D46295">
      <w:pPr>
        <w:pStyle w:val="MDPI41tablecaption"/>
        <w:jc w:val="left"/>
      </w:pPr>
      <w:r w:rsidRPr="00B07E0E">
        <w:rPr>
          <w:b/>
        </w:rPr>
        <w:t xml:space="preserve">Table </w:t>
      </w:r>
      <w:r w:rsidR="00B12E4D">
        <w:rPr>
          <w:b/>
        </w:rPr>
        <w:t>1</w:t>
      </w:r>
      <w:r w:rsidRPr="00B07E0E">
        <w:rPr>
          <w:b/>
        </w:rPr>
        <w:t xml:space="preserve">. </w:t>
      </w:r>
      <w:r w:rsidR="004A515F">
        <w:t>Research Q</w:t>
      </w:r>
      <w:r w:rsidR="00F2604E">
        <w:t>uestions</w:t>
      </w:r>
    </w:p>
    <w:tbl>
      <w:tblPr>
        <w:tblW w:w="7926" w:type="dxa"/>
        <w:tblInd w:w="2591" w:type="dxa"/>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829"/>
        <w:gridCol w:w="7097"/>
      </w:tblGrid>
      <w:tr w:rsidR="00F2604E" w:rsidRPr="00655E61" w14:paraId="4A7E58A6" w14:textId="77777777" w:rsidTr="004332C2">
        <w:trPr>
          <w:trHeight w:val="263"/>
        </w:trPr>
        <w:tc>
          <w:tcPr>
            <w:tcW w:w="829" w:type="dxa"/>
            <w:tcBorders>
              <w:top w:val="single" w:sz="8" w:space="0" w:color="auto"/>
              <w:bottom w:val="single" w:sz="4" w:space="0" w:color="auto"/>
            </w:tcBorders>
            <w:shd w:val="clear" w:color="auto" w:fill="auto"/>
            <w:vAlign w:val="center"/>
          </w:tcPr>
          <w:p w14:paraId="788E2B30" w14:textId="573A9812" w:rsidR="00F2604E" w:rsidRPr="00196D5A" w:rsidRDefault="00F2604E">
            <w:pPr>
              <w:pStyle w:val="MDPI42tablebody"/>
              <w:rPr>
                <w:b/>
                <w:bCs/>
              </w:rPr>
            </w:pPr>
            <w:r>
              <w:rPr>
                <w:b/>
                <w:bCs/>
              </w:rPr>
              <w:t>ID</w:t>
            </w:r>
          </w:p>
        </w:tc>
        <w:tc>
          <w:tcPr>
            <w:tcW w:w="7097" w:type="dxa"/>
            <w:tcBorders>
              <w:top w:val="single" w:sz="8" w:space="0" w:color="auto"/>
              <w:bottom w:val="single" w:sz="4" w:space="0" w:color="auto"/>
            </w:tcBorders>
            <w:shd w:val="clear" w:color="auto" w:fill="auto"/>
            <w:vAlign w:val="center"/>
          </w:tcPr>
          <w:p w14:paraId="011BDA76" w14:textId="0680EC09" w:rsidR="00F2604E" w:rsidRPr="00196D5A" w:rsidRDefault="00F2604E" w:rsidP="004A7B5B">
            <w:pPr>
              <w:pStyle w:val="MDPI42tablebody"/>
              <w:jc w:val="left"/>
              <w:rPr>
                <w:b/>
                <w:bCs/>
              </w:rPr>
            </w:pPr>
            <w:r>
              <w:rPr>
                <w:b/>
                <w:bCs/>
              </w:rPr>
              <w:t>Research Question</w:t>
            </w:r>
          </w:p>
        </w:tc>
      </w:tr>
      <w:tr w:rsidR="00F2604E" w:rsidRPr="00655E61" w14:paraId="32EE22D6" w14:textId="77777777" w:rsidTr="004A7B5B">
        <w:trPr>
          <w:trHeight w:val="382"/>
        </w:trPr>
        <w:tc>
          <w:tcPr>
            <w:tcW w:w="829" w:type="dxa"/>
            <w:tcBorders>
              <w:top w:val="single" w:sz="4" w:space="0" w:color="auto"/>
            </w:tcBorders>
            <w:shd w:val="clear" w:color="auto" w:fill="auto"/>
            <w:vAlign w:val="center"/>
            <w:hideMark/>
          </w:tcPr>
          <w:p w14:paraId="6C1BB27B" w14:textId="04EF4FF1" w:rsidR="00F2604E" w:rsidRPr="00655E61" w:rsidRDefault="00F2604E">
            <w:pPr>
              <w:pStyle w:val="MDPI42tablebody"/>
            </w:pPr>
            <w:r>
              <w:t>RQ1</w:t>
            </w:r>
          </w:p>
        </w:tc>
        <w:tc>
          <w:tcPr>
            <w:tcW w:w="7097" w:type="dxa"/>
            <w:tcBorders>
              <w:top w:val="single" w:sz="4" w:space="0" w:color="auto"/>
              <w:bottom w:val="nil"/>
            </w:tcBorders>
            <w:shd w:val="clear" w:color="auto" w:fill="auto"/>
            <w:vAlign w:val="center"/>
            <w:hideMark/>
          </w:tcPr>
          <w:p w14:paraId="7D9AF67E" w14:textId="75D84874" w:rsidR="00F2604E" w:rsidRPr="00655E61" w:rsidRDefault="00F2604E" w:rsidP="003A1A3F">
            <w:pPr>
              <w:pStyle w:val="MDPI42tablebody"/>
              <w:jc w:val="left"/>
            </w:pPr>
            <w:r w:rsidRPr="00F2604E">
              <w:t>What are the sensors that are mostly being used among similar studies?</w:t>
            </w:r>
          </w:p>
        </w:tc>
      </w:tr>
      <w:tr w:rsidR="00F2604E" w:rsidRPr="00655E61" w14:paraId="1B73A39E" w14:textId="77777777" w:rsidTr="004332C2">
        <w:trPr>
          <w:trHeight w:val="254"/>
        </w:trPr>
        <w:tc>
          <w:tcPr>
            <w:tcW w:w="829" w:type="dxa"/>
            <w:tcBorders>
              <w:top w:val="single" w:sz="4" w:space="0" w:color="auto"/>
              <w:bottom w:val="nil"/>
            </w:tcBorders>
            <w:shd w:val="clear" w:color="auto" w:fill="auto"/>
            <w:vAlign w:val="center"/>
            <w:hideMark/>
          </w:tcPr>
          <w:p w14:paraId="0B9D98AB" w14:textId="38D2B62F" w:rsidR="00F2604E" w:rsidRPr="00655E61" w:rsidRDefault="00F2604E">
            <w:pPr>
              <w:pStyle w:val="MDPI42tablebody"/>
            </w:pPr>
            <w:r>
              <w:t>RQ2</w:t>
            </w:r>
          </w:p>
        </w:tc>
        <w:tc>
          <w:tcPr>
            <w:tcW w:w="7097" w:type="dxa"/>
            <w:tcBorders>
              <w:top w:val="single" w:sz="4" w:space="0" w:color="auto"/>
              <w:bottom w:val="nil"/>
            </w:tcBorders>
            <w:shd w:val="clear" w:color="auto" w:fill="auto"/>
            <w:vAlign w:val="center"/>
            <w:hideMark/>
          </w:tcPr>
          <w:p w14:paraId="37F67C16" w14:textId="218D7231" w:rsidR="00F2604E" w:rsidRPr="00655E61" w:rsidRDefault="0030687D" w:rsidP="003A1A3F">
            <w:pPr>
              <w:pStyle w:val="MDPI42tablebody"/>
              <w:jc w:val="left"/>
            </w:pPr>
            <w:r w:rsidRPr="0030687D">
              <w:t>What methods are being used to classify different sitting postures?</w:t>
            </w:r>
          </w:p>
        </w:tc>
      </w:tr>
      <w:tr w:rsidR="00F2604E" w:rsidRPr="00655E61" w14:paraId="350E6EEE" w14:textId="77777777" w:rsidTr="004A7B5B">
        <w:trPr>
          <w:trHeight w:val="166"/>
        </w:trPr>
        <w:tc>
          <w:tcPr>
            <w:tcW w:w="829" w:type="dxa"/>
            <w:tcBorders>
              <w:top w:val="single" w:sz="4" w:space="0" w:color="auto"/>
              <w:bottom w:val="nil"/>
            </w:tcBorders>
            <w:shd w:val="clear" w:color="auto" w:fill="auto"/>
            <w:vAlign w:val="center"/>
            <w:hideMark/>
          </w:tcPr>
          <w:p w14:paraId="0588D3C2" w14:textId="7FFA2153" w:rsidR="00F2604E" w:rsidRPr="00655E61" w:rsidRDefault="00F2604E">
            <w:pPr>
              <w:pStyle w:val="MDPI42tablebody"/>
            </w:pPr>
            <w:r>
              <w:t>RQ3</w:t>
            </w:r>
          </w:p>
        </w:tc>
        <w:tc>
          <w:tcPr>
            <w:tcW w:w="7097" w:type="dxa"/>
            <w:tcBorders>
              <w:top w:val="single" w:sz="4" w:space="0" w:color="auto"/>
              <w:bottom w:val="nil"/>
            </w:tcBorders>
            <w:shd w:val="clear" w:color="auto" w:fill="auto"/>
            <w:vAlign w:val="center"/>
            <w:hideMark/>
          </w:tcPr>
          <w:p w14:paraId="6D306FB9" w14:textId="09C8D703" w:rsidR="00F2604E" w:rsidRPr="00655E61" w:rsidRDefault="0030687D" w:rsidP="003A1A3F">
            <w:pPr>
              <w:pStyle w:val="MDPI42tablebody"/>
              <w:jc w:val="left"/>
            </w:pPr>
            <w:r w:rsidRPr="0030687D">
              <w:t>What are the limitations and research gaps seen with existing studies?</w:t>
            </w:r>
          </w:p>
        </w:tc>
      </w:tr>
      <w:tr w:rsidR="003A1A3F" w:rsidRPr="00655E61" w14:paraId="182ED5E3" w14:textId="77777777" w:rsidTr="003A1A3F">
        <w:trPr>
          <w:trHeight w:val="254"/>
        </w:trPr>
        <w:tc>
          <w:tcPr>
            <w:tcW w:w="829" w:type="dxa"/>
            <w:tcBorders>
              <w:top w:val="single" w:sz="4" w:space="0" w:color="auto"/>
              <w:bottom w:val="single" w:sz="4" w:space="0" w:color="auto"/>
            </w:tcBorders>
            <w:shd w:val="clear" w:color="auto" w:fill="auto"/>
            <w:vAlign w:val="center"/>
          </w:tcPr>
          <w:p w14:paraId="6F500C74" w14:textId="76D109AA" w:rsidR="003A1A3F" w:rsidRPr="00655E61" w:rsidRDefault="003A1A3F" w:rsidP="003A1A3F">
            <w:pPr>
              <w:pStyle w:val="MDPI42tablebody"/>
            </w:pPr>
            <w:r>
              <w:t>RQ</w:t>
            </w:r>
            <w:r w:rsidRPr="00655E61">
              <w:t>4</w:t>
            </w:r>
          </w:p>
        </w:tc>
        <w:tc>
          <w:tcPr>
            <w:tcW w:w="7097" w:type="dxa"/>
            <w:tcBorders>
              <w:top w:val="single" w:sz="4" w:space="0" w:color="auto"/>
              <w:bottom w:val="single" w:sz="4" w:space="0" w:color="auto"/>
            </w:tcBorders>
            <w:shd w:val="clear" w:color="auto" w:fill="auto"/>
            <w:vAlign w:val="center"/>
          </w:tcPr>
          <w:p w14:paraId="6CFAA64A" w14:textId="1B771525" w:rsidR="003A1A3F" w:rsidRPr="00655E61" w:rsidRDefault="002D70FE" w:rsidP="003A1A3F">
            <w:pPr>
              <w:pStyle w:val="MDPI42tablebody"/>
              <w:jc w:val="left"/>
            </w:pPr>
            <w:r>
              <w:t>W</w:t>
            </w:r>
            <w:r w:rsidR="00B3382C">
              <w:t>h</w:t>
            </w:r>
            <w:r>
              <w:t>at are the</w:t>
            </w:r>
            <w:r w:rsidR="003A1A3F" w:rsidRPr="0030687D">
              <w:t xml:space="preserve"> user feedback mechanism</w:t>
            </w:r>
            <w:r w:rsidR="00BC7983">
              <w:t xml:space="preserve"> being implemented</w:t>
            </w:r>
            <w:r w:rsidR="003A1A3F" w:rsidRPr="0030687D">
              <w:t>?</w:t>
            </w:r>
          </w:p>
        </w:tc>
      </w:tr>
      <w:tr w:rsidR="003A1A3F" w:rsidRPr="00655E61" w14:paraId="2855E619" w14:textId="77777777" w:rsidTr="004332C2">
        <w:trPr>
          <w:trHeight w:val="254"/>
        </w:trPr>
        <w:tc>
          <w:tcPr>
            <w:tcW w:w="829" w:type="dxa"/>
            <w:tcBorders>
              <w:top w:val="single" w:sz="4" w:space="0" w:color="auto"/>
              <w:bottom w:val="nil"/>
            </w:tcBorders>
            <w:shd w:val="clear" w:color="auto" w:fill="auto"/>
            <w:vAlign w:val="center"/>
          </w:tcPr>
          <w:p w14:paraId="33E6DA9B" w14:textId="77777777" w:rsidR="003A1A3F" w:rsidRDefault="003A1A3F" w:rsidP="00B12E4D">
            <w:pPr>
              <w:pStyle w:val="MDPI42tablebody"/>
              <w:jc w:val="both"/>
            </w:pPr>
          </w:p>
        </w:tc>
        <w:tc>
          <w:tcPr>
            <w:tcW w:w="7097" w:type="dxa"/>
            <w:tcBorders>
              <w:top w:val="single" w:sz="4" w:space="0" w:color="auto"/>
              <w:bottom w:val="nil"/>
            </w:tcBorders>
            <w:shd w:val="clear" w:color="auto" w:fill="auto"/>
            <w:vAlign w:val="center"/>
          </w:tcPr>
          <w:p w14:paraId="3A5D4CBE" w14:textId="77777777" w:rsidR="003A1A3F" w:rsidRPr="0030687D" w:rsidRDefault="003A1A3F" w:rsidP="003A1A3F">
            <w:pPr>
              <w:pStyle w:val="MDPI42tablebody"/>
              <w:jc w:val="left"/>
            </w:pPr>
          </w:p>
        </w:tc>
      </w:tr>
    </w:tbl>
    <w:p w14:paraId="46C17DC3" w14:textId="77777777" w:rsidR="00735236" w:rsidRDefault="00735236" w:rsidP="00735236">
      <w:pPr>
        <w:pStyle w:val="MDPI21heading1"/>
      </w:pPr>
      <w:r>
        <w:t>Search Strategy</w:t>
      </w:r>
    </w:p>
    <w:p w14:paraId="08027217" w14:textId="3F4F7D7E" w:rsidR="00735236" w:rsidRDefault="00735236" w:rsidP="00735236">
      <w:pPr>
        <w:pStyle w:val="MDPI31text"/>
      </w:pPr>
      <w:r>
        <w:t xml:space="preserve">Articles that were examined came from various online publication </w:t>
      </w:r>
      <w:r w:rsidR="00996C22">
        <w:t>databases</w:t>
      </w:r>
      <w:r>
        <w:t xml:space="preserve"> </w:t>
      </w:r>
      <w:r w:rsidR="004F30C0">
        <w:t>which are</w:t>
      </w:r>
      <w:r>
        <w:t xml:space="preserve"> </w:t>
      </w:r>
      <w:commentRangeStart w:id="48"/>
      <w:r>
        <w:t>Google Scholar</w:t>
      </w:r>
      <w:commentRangeEnd w:id="48"/>
      <w:r w:rsidR="00CB770F">
        <w:rPr>
          <w:rStyle w:val="CommentReference"/>
          <w:rFonts w:eastAsia="SimSun"/>
          <w:snapToGrid/>
          <w:lang w:eastAsia="zh-CN" w:bidi="ar-SA"/>
        </w:rPr>
        <w:commentReference w:id="48"/>
      </w:r>
      <w:r>
        <w:t>, IEEE Explore, and MDPI. To aid in the search for the relevant articles though different database systems, a list of important keywords was clearly defined to ensure that the most relevant papers came in the search results. Additionally, some of these “keywords” were combined to achieve better search results. Below are some of the search terms that was used. Additionally, filters were applied to find relevant studies that were published in the past 20 years.</w:t>
      </w:r>
    </w:p>
    <w:p w14:paraId="6569B125" w14:textId="77777777" w:rsidR="00474ED6" w:rsidRDefault="00474ED6" w:rsidP="00735236">
      <w:pPr>
        <w:pStyle w:val="MDPI31text"/>
      </w:pPr>
    </w:p>
    <w:p w14:paraId="60DFA46F" w14:textId="55B43407" w:rsidR="00735236" w:rsidRDefault="00735236" w:rsidP="00735236">
      <w:pPr>
        <w:pStyle w:val="MDPI38bullet"/>
      </w:pPr>
      <w:r>
        <w:t>Smart Sensing Chair</w:t>
      </w:r>
    </w:p>
    <w:p w14:paraId="7EB42C7C" w14:textId="087A0DDB" w:rsidR="00735236" w:rsidRDefault="00735236" w:rsidP="00735236">
      <w:pPr>
        <w:pStyle w:val="MDPI38bullet"/>
      </w:pPr>
      <w:r>
        <w:t>Sitting Posture Recognition</w:t>
      </w:r>
    </w:p>
    <w:p w14:paraId="611B7C0B" w14:textId="1114B980" w:rsidR="00735236" w:rsidRDefault="00735236" w:rsidP="00735236">
      <w:pPr>
        <w:pStyle w:val="MDPI38bullet"/>
      </w:pPr>
      <w:r>
        <w:t xml:space="preserve">Posture Classification </w:t>
      </w:r>
    </w:p>
    <w:p w14:paraId="76729A85" w14:textId="00B8193C" w:rsidR="00735236" w:rsidRDefault="00735236" w:rsidP="00735236">
      <w:pPr>
        <w:pStyle w:val="MDPI38bullet"/>
      </w:pPr>
      <w:r>
        <w:t>Sitting Posture Classification using AI/Machine Learning</w:t>
      </w:r>
    </w:p>
    <w:p w14:paraId="2AB51EFF" w14:textId="2724470A" w:rsidR="00735236" w:rsidRDefault="00735236" w:rsidP="00EF2A78">
      <w:pPr>
        <w:pStyle w:val="MDPI38bullet"/>
      </w:pPr>
      <w:r>
        <w:t>Sitting Posture Monitoring</w:t>
      </w:r>
    </w:p>
    <w:p w14:paraId="7821EAD6" w14:textId="16741EF2" w:rsidR="000774FA" w:rsidRDefault="00C74FA2" w:rsidP="002E03E4">
      <w:pPr>
        <w:pStyle w:val="MDPI38bullet"/>
      </w:pPr>
      <w:r>
        <w:t>Sitting Posture Detectio</w:t>
      </w:r>
      <w:r w:rsidR="002E03E4">
        <w:t>n</w:t>
      </w:r>
    </w:p>
    <w:p w14:paraId="505FCD05" w14:textId="77777777" w:rsidR="00735236" w:rsidRDefault="00735236" w:rsidP="00735236">
      <w:pPr>
        <w:pStyle w:val="MDPI21heading1"/>
      </w:pPr>
      <w:r>
        <w:t>Data Extraction</w:t>
      </w:r>
    </w:p>
    <w:p w14:paraId="06492817" w14:textId="56BDDD06" w:rsidR="00735236" w:rsidRDefault="00735236" w:rsidP="00735236">
      <w:pPr>
        <w:pStyle w:val="MDPI31text"/>
      </w:pPr>
      <w:del w:id="49" w:author="Shiny Verghese" w:date="2024-01-18T09:39:00Z">
        <w:r w:rsidDel="00CB770F">
          <w:delText>Once the relevant research papers were found and collected, the data extraction phase was followed. This</w:delText>
        </w:r>
      </w:del>
      <w:ins w:id="50" w:author="Shiny Verghese" w:date="2024-01-18T09:39:00Z">
        <w:r w:rsidR="00CB770F">
          <w:t>The Data Extraction</w:t>
        </w:r>
      </w:ins>
      <w:r>
        <w:t xml:space="preserve"> phase </w:t>
      </w:r>
      <w:del w:id="51" w:author="Shiny Verghese" w:date="2024-01-18T09:39:00Z">
        <w:r w:rsidDel="00CB770F">
          <w:delText xml:space="preserve">is </w:delText>
        </w:r>
      </w:del>
      <w:r>
        <w:t xml:space="preserve">primarily focused on extracting the relevant information </w:t>
      </w:r>
      <w:del w:id="52" w:author="Shiny Verghese" w:date="2024-01-18T09:40:00Z">
        <w:r w:rsidDel="00CB770F">
          <w:delText>which relates</w:delText>
        </w:r>
      </w:del>
      <w:ins w:id="53" w:author="Shiny Verghese" w:date="2024-01-18T09:40:00Z">
        <w:r w:rsidR="00CB770F">
          <w:t>relating</w:t>
        </w:r>
      </w:ins>
      <w:r>
        <w:t xml:space="preserve"> </w:t>
      </w:r>
      <w:del w:id="54" w:author="Shiny Verghese" w:date="2024-01-18T09:40:00Z">
        <w:r w:rsidDel="00CB770F">
          <w:delText xml:space="preserve">back </w:delText>
        </w:r>
      </w:del>
      <w:r>
        <w:t>to the research questions</w:t>
      </w:r>
      <w:ins w:id="55" w:author="Shiny Verghese" w:date="2024-01-18T09:40:00Z">
        <w:r w:rsidR="00CB770F">
          <w:t>.</w:t>
        </w:r>
      </w:ins>
      <w:r w:rsidR="00733AA7">
        <w:t xml:space="preserve"> </w:t>
      </w:r>
      <w:r>
        <w:t>Listed below are the following information that was captured while going through each</w:t>
      </w:r>
      <w:r w:rsidR="00733AA7">
        <w:t xml:space="preserve"> research</w:t>
      </w:r>
      <w:r>
        <w:t xml:space="preserve"> paper:</w:t>
      </w:r>
    </w:p>
    <w:p w14:paraId="7F3768AC" w14:textId="77777777" w:rsidR="00735236" w:rsidRDefault="00735236" w:rsidP="00735236">
      <w:pPr>
        <w:pStyle w:val="MDPI31text"/>
      </w:pPr>
    </w:p>
    <w:p w14:paraId="3F93A3B7" w14:textId="4852F91A" w:rsidR="00735236" w:rsidRPr="00735236" w:rsidRDefault="00735236" w:rsidP="00735236">
      <w:pPr>
        <w:pStyle w:val="MDPI38bullet"/>
      </w:pPr>
      <w:r w:rsidRPr="00735236">
        <w:t>Authors</w:t>
      </w:r>
    </w:p>
    <w:p w14:paraId="1DFC8783" w14:textId="3F75FB33" w:rsidR="00735236" w:rsidRPr="00735236" w:rsidRDefault="00735236" w:rsidP="00735236">
      <w:pPr>
        <w:pStyle w:val="MDPI38bullet"/>
      </w:pPr>
      <w:r w:rsidRPr="00735236">
        <w:t>Published Year</w:t>
      </w:r>
    </w:p>
    <w:p w14:paraId="7BE772DF" w14:textId="2E5FEA43" w:rsidR="00735236" w:rsidRPr="00735236" w:rsidRDefault="00735236" w:rsidP="00735236">
      <w:pPr>
        <w:pStyle w:val="MDPI38bullet"/>
      </w:pPr>
      <w:r w:rsidRPr="00735236">
        <w:t>Sensors Used</w:t>
      </w:r>
    </w:p>
    <w:p w14:paraId="792EBD62" w14:textId="26532FA3" w:rsidR="00735236" w:rsidRPr="00735236" w:rsidRDefault="00735236" w:rsidP="00735236">
      <w:pPr>
        <w:pStyle w:val="MDPI38bullet"/>
      </w:pPr>
      <w:r w:rsidRPr="00735236">
        <w:t>Sensor Placement</w:t>
      </w:r>
    </w:p>
    <w:p w14:paraId="112459DB" w14:textId="0E5268DC" w:rsidR="00735236" w:rsidRPr="00735236" w:rsidRDefault="00735236" w:rsidP="00735236">
      <w:pPr>
        <w:pStyle w:val="MDPI38bullet"/>
      </w:pPr>
      <w:r w:rsidRPr="00735236">
        <w:t>Number of Postures Classified</w:t>
      </w:r>
    </w:p>
    <w:p w14:paraId="3A97E6C6" w14:textId="732018BA" w:rsidR="00735236" w:rsidRPr="00735236" w:rsidRDefault="00735236" w:rsidP="00735236">
      <w:pPr>
        <w:pStyle w:val="MDPI38bullet"/>
      </w:pPr>
      <w:r w:rsidRPr="00735236">
        <w:t>Recognized Postures</w:t>
      </w:r>
    </w:p>
    <w:p w14:paraId="707D06F4" w14:textId="07A97D06" w:rsidR="00735236" w:rsidRPr="00735236" w:rsidRDefault="00735236" w:rsidP="00735236">
      <w:pPr>
        <w:pStyle w:val="MDPI38bullet"/>
      </w:pPr>
      <w:r w:rsidRPr="00735236">
        <w:t>Classification Method</w:t>
      </w:r>
    </w:p>
    <w:p w14:paraId="0780B45B" w14:textId="5B905F8E" w:rsidR="00735236" w:rsidRPr="00735236" w:rsidRDefault="00735236" w:rsidP="00735236">
      <w:pPr>
        <w:pStyle w:val="MDPI38bullet"/>
      </w:pPr>
      <w:r w:rsidRPr="00735236">
        <w:t>Classification Accuracy</w:t>
      </w:r>
    </w:p>
    <w:p w14:paraId="6F93C852" w14:textId="3E497043" w:rsidR="00735236" w:rsidRPr="00735236" w:rsidRDefault="00735236" w:rsidP="00735236">
      <w:pPr>
        <w:pStyle w:val="MDPI38bullet"/>
      </w:pPr>
      <w:r w:rsidRPr="00735236">
        <w:t>Limitations</w:t>
      </w:r>
    </w:p>
    <w:p w14:paraId="1378D3A6" w14:textId="08E00B84" w:rsidR="00735236" w:rsidRPr="00735236" w:rsidRDefault="00735236" w:rsidP="00735236">
      <w:pPr>
        <w:pStyle w:val="MDPI38bullet"/>
      </w:pPr>
      <w:r w:rsidRPr="00735236">
        <w:t>User Feedback System</w:t>
      </w:r>
    </w:p>
    <w:p w14:paraId="1D5C4379" w14:textId="5B1A17D1" w:rsidR="00735236" w:rsidRPr="00735236" w:rsidRDefault="00735236" w:rsidP="00735236">
      <w:pPr>
        <w:pStyle w:val="MDPI38bullet"/>
      </w:pPr>
      <w:r w:rsidRPr="00735236">
        <w:t>Is Realtime</w:t>
      </w:r>
    </w:p>
    <w:p w14:paraId="258DE676" w14:textId="56CBDCB5" w:rsidR="00EF2A78" w:rsidRDefault="00735236" w:rsidP="006D50AE">
      <w:pPr>
        <w:pStyle w:val="MDPI38bullet"/>
      </w:pPr>
      <w:r w:rsidRPr="00735236">
        <w:t>Method Used</w:t>
      </w:r>
    </w:p>
    <w:p w14:paraId="565C3E4A" w14:textId="77777777" w:rsidR="00EF2A78" w:rsidRDefault="00EF2A78" w:rsidP="00CE27E6">
      <w:pPr>
        <w:pStyle w:val="MDPI38bullet"/>
        <w:numPr>
          <w:ilvl w:val="0"/>
          <w:numId w:val="0"/>
        </w:numPr>
        <w:ind w:left="3033" w:hanging="425"/>
      </w:pPr>
    </w:p>
    <w:p w14:paraId="66653641" w14:textId="77777777" w:rsidR="00C46FA4" w:rsidRDefault="00C46FA4" w:rsidP="00CE27E6">
      <w:pPr>
        <w:pStyle w:val="MDPI38bullet"/>
        <w:numPr>
          <w:ilvl w:val="0"/>
          <w:numId w:val="0"/>
        </w:numPr>
        <w:ind w:left="3033" w:hanging="425"/>
      </w:pPr>
    </w:p>
    <w:p w14:paraId="398D6136" w14:textId="77777777" w:rsidR="00C46FA4" w:rsidRDefault="00C46FA4" w:rsidP="00CE27E6">
      <w:pPr>
        <w:pStyle w:val="MDPI38bullet"/>
        <w:numPr>
          <w:ilvl w:val="0"/>
          <w:numId w:val="0"/>
        </w:numPr>
        <w:ind w:left="3033" w:hanging="425"/>
      </w:pPr>
    </w:p>
    <w:p w14:paraId="7DD8E7C4" w14:textId="77777777" w:rsidR="00C46FA4" w:rsidRDefault="00C46FA4" w:rsidP="00CE27E6">
      <w:pPr>
        <w:pStyle w:val="MDPI38bullet"/>
        <w:numPr>
          <w:ilvl w:val="0"/>
          <w:numId w:val="0"/>
        </w:numPr>
        <w:ind w:left="3033" w:hanging="425"/>
      </w:pPr>
    </w:p>
    <w:p w14:paraId="7816773E" w14:textId="77777777" w:rsidR="00CC5128" w:rsidRDefault="00CC5128" w:rsidP="00CE27E6">
      <w:pPr>
        <w:pStyle w:val="MDPI38bullet"/>
        <w:numPr>
          <w:ilvl w:val="0"/>
          <w:numId w:val="0"/>
        </w:numPr>
        <w:ind w:left="3033" w:hanging="425"/>
      </w:pPr>
    </w:p>
    <w:p w14:paraId="0E7EC904" w14:textId="77777777" w:rsidR="00C46FA4" w:rsidRDefault="00C46FA4" w:rsidP="00CE27E6">
      <w:pPr>
        <w:pStyle w:val="MDPI38bullet"/>
        <w:numPr>
          <w:ilvl w:val="0"/>
          <w:numId w:val="0"/>
        </w:numPr>
        <w:ind w:left="3033" w:hanging="425"/>
      </w:pPr>
    </w:p>
    <w:p w14:paraId="59BF9A55" w14:textId="77777777" w:rsidR="00C46FA4" w:rsidRDefault="00C46FA4" w:rsidP="00CE27E6">
      <w:pPr>
        <w:pStyle w:val="MDPI38bullet"/>
        <w:numPr>
          <w:ilvl w:val="0"/>
          <w:numId w:val="0"/>
        </w:numPr>
        <w:ind w:left="3033" w:hanging="425"/>
      </w:pPr>
    </w:p>
    <w:p w14:paraId="1D4368C1" w14:textId="77777777" w:rsidR="00735236" w:rsidRDefault="00735236" w:rsidP="00735236">
      <w:pPr>
        <w:pStyle w:val="MDPI21heading1"/>
      </w:pPr>
      <w:r>
        <w:lastRenderedPageBreak/>
        <w:t>Study Screening and Selection</w:t>
      </w:r>
    </w:p>
    <w:p w14:paraId="6ECA7073" w14:textId="30E9740C" w:rsidR="00194D3B" w:rsidRPr="00194D3B" w:rsidRDefault="00735236" w:rsidP="00194D3B">
      <w:pPr>
        <w:pStyle w:val="MDPI31text"/>
      </w:pPr>
      <w:r>
        <w:t>The initial screening of research papers involves reviewing both their title and abstract content to identify its relevancy to the research topic. As previously stated, a search filter was applied to narrow down the research studies that were published in the past 20 years.</w:t>
      </w:r>
      <w:r w:rsidR="008B13CE">
        <w:t xml:space="preserve"> The entire literature review screening process </w:t>
      </w:r>
      <w:r w:rsidR="0035032D">
        <w:t>can be seen in</w:t>
      </w:r>
      <w:r w:rsidR="00194D3B">
        <w:t xml:space="preserve"> Figure </w:t>
      </w:r>
      <w:r w:rsidR="0035032D">
        <w:t xml:space="preserve">1 </w:t>
      </w:r>
      <w:r w:rsidR="0066301F">
        <w:t>below.</w:t>
      </w:r>
      <w:r w:rsidR="008B13CE">
        <w:t xml:space="preserve"> </w:t>
      </w:r>
      <w:r>
        <w:t>Overall, a total of 3</w:t>
      </w:r>
      <w:r w:rsidR="00CE27E6">
        <w:t>3</w:t>
      </w:r>
      <w:r>
        <w:t xml:space="preserve"> papers across various research databases were identified for further consideration.</w:t>
      </w:r>
    </w:p>
    <w:p w14:paraId="03A6AEE5" w14:textId="6814533E" w:rsidR="00B97BA0" w:rsidRDefault="00B97BA0" w:rsidP="00B97BA0">
      <w:pPr>
        <w:pStyle w:val="MDPI52figure"/>
        <w:rPr>
          <w:lang w:val="en-GB"/>
        </w:rPr>
      </w:pPr>
      <w:commentRangeStart w:id="56"/>
      <w:r w:rsidRPr="00B97BA0">
        <w:rPr>
          <w:noProof/>
          <w:lang w:val="en-GB"/>
        </w:rPr>
        <w:drawing>
          <wp:inline distT="0" distB="0" distL="0" distR="0" wp14:anchorId="2C902D08" wp14:editId="3B708E6A">
            <wp:extent cx="4420235" cy="3215286"/>
            <wp:effectExtent l="19050" t="19050" r="0" b="4445"/>
            <wp:docPr id="1316755580" name="Picture 2" descr="A diagram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55580" name="Picture 2" descr="A diagram of a pap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3801" t="-4364" r="-3612" b="-3527"/>
                    <a:stretch/>
                  </pic:blipFill>
                  <pic:spPr bwMode="auto">
                    <a:xfrm>
                      <a:off x="0" y="0"/>
                      <a:ext cx="4453875" cy="323975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commentRangeEnd w:id="56"/>
      <w:r w:rsidR="006027AC">
        <w:rPr>
          <w:rStyle w:val="CommentReference"/>
          <w:rFonts w:eastAsia="SimSun"/>
          <w:snapToGrid/>
          <w:lang w:eastAsia="zh-CN" w:bidi="ar-SA"/>
        </w:rPr>
        <w:commentReference w:id="56"/>
      </w:r>
    </w:p>
    <w:p w14:paraId="36E93E0D" w14:textId="136F1A49" w:rsidR="006D50AE" w:rsidRPr="00C46FA4" w:rsidRDefault="00C83DC1" w:rsidP="00C46FA4">
      <w:pPr>
        <w:pStyle w:val="MDPI51figurecaption"/>
      </w:pPr>
      <w:r>
        <w:t xml:space="preserve">Figure </w:t>
      </w:r>
      <w:r w:rsidR="009450FE">
        <w:t>3</w:t>
      </w:r>
      <w:r>
        <w:t xml:space="preserve"> - Literature Review Process</w:t>
      </w:r>
    </w:p>
    <w:p w14:paraId="279BB249" w14:textId="77777777" w:rsidR="00735236" w:rsidRDefault="00735236" w:rsidP="00735236">
      <w:pPr>
        <w:pStyle w:val="MDPI21heading1"/>
      </w:pPr>
      <w:r>
        <w:t>Discussion</w:t>
      </w:r>
    </w:p>
    <w:p w14:paraId="1B135438" w14:textId="77777777" w:rsidR="00735236" w:rsidRDefault="00735236" w:rsidP="00735236">
      <w:pPr>
        <w:pStyle w:val="MDPI22heading2"/>
      </w:pPr>
      <w:r>
        <w:t>Sitting Posture Monitoring Systems</w:t>
      </w:r>
    </w:p>
    <w:p w14:paraId="4F929693" w14:textId="7E0464A8" w:rsidR="00735236" w:rsidRDefault="00163FF9" w:rsidP="00735236">
      <w:pPr>
        <w:pStyle w:val="MDPI31text"/>
      </w:pPr>
      <w:r>
        <w:t>As it was highlighted in the prior section</w:t>
      </w:r>
      <w:r w:rsidR="00870C6F">
        <w:t>,</w:t>
      </w:r>
      <w:commentRangeStart w:id="57"/>
      <w:commentRangeEnd w:id="57"/>
      <w:r w:rsidR="00CB770F">
        <w:rPr>
          <w:rStyle w:val="CommentReference"/>
          <w:rFonts w:eastAsia="SimSun"/>
          <w:snapToGrid/>
          <w:lang w:eastAsia="zh-CN" w:bidi="ar-SA"/>
        </w:rPr>
        <w:commentReference w:id="57"/>
      </w:r>
      <w:r w:rsidR="00735236">
        <w:t xml:space="preserve"> the </w:t>
      </w:r>
      <w:r>
        <w:t>implementation</w:t>
      </w:r>
      <w:r w:rsidR="00735236">
        <w:t xml:space="preserve"> of a sitting posture monitoring system is not an entirely new concept, rather it is an area that has been explored by multiple researchers in the past until this present day. Th</w:t>
      </w:r>
      <w:r w:rsidR="009E38C7">
        <w:t>e</w:t>
      </w:r>
      <w:r w:rsidR="00735236">
        <w:t xml:space="preserve"> </w:t>
      </w:r>
      <w:r w:rsidR="00761BFC">
        <w:t xml:space="preserve">following </w:t>
      </w:r>
      <w:r w:rsidR="00735236">
        <w:t>section</w:t>
      </w:r>
      <w:r w:rsidR="00761BFC">
        <w:t>s</w:t>
      </w:r>
      <w:r w:rsidR="00735236">
        <w:t xml:space="preserve"> would be going over different research projects that developed their variation of smart sensing chairs</w:t>
      </w:r>
      <w:r w:rsidR="00927119">
        <w:t xml:space="preserve">. </w:t>
      </w:r>
      <w:r w:rsidR="00F75871">
        <w:t xml:space="preserve">Overall, there were a </w:t>
      </w:r>
      <w:r w:rsidR="00735236">
        <w:t xml:space="preserve">total of 33 relevant research literatures </w:t>
      </w:r>
      <w:r w:rsidR="00F75871">
        <w:t xml:space="preserve">which </w:t>
      </w:r>
      <w:r w:rsidR="00735236">
        <w:t xml:space="preserve">were carefully selected and examined. </w:t>
      </w:r>
      <w:r w:rsidR="00380AAD">
        <w:t xml:space="preserve">This literature </w:t>
      </w:r>
      <w:r w:rsidR="00F75871">
        <w:t xml:space="preserve">would </w:t>
      </w:r>
      <w:r w:rsidR="0001720C">
        <w:t>be focusing on</w:t>
      </w:r>
      <w:r w:rsidR="00735236">
        <w:t xml:space="preserve"> </w:t>
      </w:r>
      <w:r w:rsidR="00F75871">
        <w:t xml:space="preserve">studies that utilized </w:t>
      </w:r>
      <w:r w:rsidR="00735236">
        <w:t xml:space="preserve">unobtrusive means for the classification of different sitting positions. </w:t>
      </w:r>
      <w:r w:rsidR="00C3171F">
        <w:t>Furthermore,</w:t>
      </w:r>
      <w:r w:rsidR="0001720C">
        <w:t xml:space="preserve"> by </w:t>
      </w:r>
      <w:r w:rsidR="00380625">
        <w:t>s</w:t>
      </w:r>
      <w:r w:rsidR="00735236">
        <w:t xml:space="preserve">ystematically examining these papers would surely some shed light on the most common machine learning algorithms and sensors being used to be able to classify various sitting postures. </w:t>
      </w:r>
    </w:p>
    <w:p w14:paraId="205826BD" w14:textId="77777777" w:rsidR="00735236" w:rsidRDefault="00735236" w:rsidP="00735236">
      <w:pPr>
        <w:pStyle w:val="MDPI31text"/>
      </w:pPr>
    </w:p>
    <w:p w14:paraId="45A76204" w14:textId="77777777" w:rsidR="00735236" w:rsidRDefault="00735236" w:rsidP="00735236">
      <w:pPr>
        <w:pStyle w:val="MDPI22heading2"/>
      </w:pPr>
      <w:r>
        <w:t>History of Smart Sensing chairs</w:t>
      </w:r>
    </w:p>
    <w:p w14:paraId="05D4674E" w14:textId="0DD4E374" w:rsidR="00EA55B0" w:rsidRDefault="002E72A0" w:rsidP="00735236">
      <w:pPr>
        <w:pStyle w:val="MDPI31text"/>
      </w:pPr>
      <w:r>
        <w:t xml:space="preserve">According to various studies found, </w:t>
      </w:r>
      <w:del w:id="58" w:author="Shiny Verghese" w:date="2024-01-18T09:48:00Z">
        <w:r w:rsidR="00735236" w:rsidDel="001E7DBA">
          <w:delText xml:space="preserve">As previously stated, </w:delText>
        </w:r>
      </w:del>
      <w:r w:rsidR="00BF1219">
        <w:t>Tan et al.</w:t>
      </w:r>
      <w:r w:rsidR="00EA55B0">
        <w:t xml:space="preserve"> back in 2007</w:t>
      </w:r>
      <w:r w:rsidR="00BF1219">
        <w:t xml:space="preserve"> </w:t>
      </w:r>
      <w:r w:rsidR="00BF1219">
        <w:fldChar w:fldCharType="begin"/>
      </w:r>
      <w:r w:rsidR="00EA6FF7">
        <w:instrText xml:space="preserve"> ADDIN ZOTERO_ITEM CSL_CITATION {"citationID":"vlfsskAw","properties":{"formattedCitation":"[14]","plainCitation":"[14]","noteIndex":0},"citationItems":[{"id":246,"uris":["http://zotero.org/users/11398818/items/LUPZ3F98"],"itemData":{"id":246,"type":"article-journal","container-title":"IEEE/ASME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BF1219">
        <w:fldChar w:fldCharType="separate"/>
      </w:r>
      <w:r w:rsidR="00EA6FF7" w:rsidRPr="00EA6FF7">
        <w:t>[14]</w:t>
      </w:r>
      <w:r w:rsidR="00BF1219">
        <w:fldChar w:fldCharType="end"/>
      </w:r>
      <w:r w:rsidR="00735236">
        <w:t xml:space="preserve"> was</w:t>
      </w:r>
      <w:r w:rsidR="00EA55B0">
        <w:t xml:space="preserve"> seen as one of the </w:t>
      </w:r>
      <w:r w:rsidR="00735236">
        <w:t>first research</w:t>
      </w:r>
      <w:r w:rsidR="00FD1A7B">
        <w:t xml:space="preserve"> study</w:t>
      </w:r>
      <w:r w:rsidR="00735236">
        <w:t xml:space="preserve"> </w:t>
      </w:r>
      <w:r w:rsidR="00EA55B0">
        <w:t xml:space="preserve">that </w:t>
      </w:r>
      <w:r w:rsidR="00735236">
        <w:t>pioneer</w:t>
      </w:r>
      <w:r w:rsidR="00EA55B0">
        <w:t>ed</w:t>
      </w:r>
      <w:r w:rsidR="00735236">
        <w:t xml:space="preserve"> the idea of a smart sensing chair capable</w:t>
      </w:r>
      <w:r w:rsidR="003C4184">
        <w:t xml:space="preserve"> of</w:t>
      </w:r>
      <w:r w:rsidR="00735236">
        <w:t xml:space="preserve"> </w:t>
      </w:r>
      <w:r w:rsidR="00601B2D">
        <w:t xml:space="preserve">classifying </w:t>
      </w:r>
      <w:r w:rsidR="00FB17BE">
        <w:t xml:space="preserve">an </w:t>
      </w:r>
      <w:r w:rsidR="007B4CEF">
        <w:t>individual’s</w:t>
      </w:r>
      <w:r w:rsidR="00601B2D">
        <w:t xml:space="preserve"> sitting posture</w:t>
      </w:r>
      <w:r w:rsidR="00735236">
        <w:t xml:space="preserve"> </w:t>
      </w:r>
      <w:r w:rsidR="00441187">
        <w:t xml:space="preserve">based on </w:t>
      </w:r>
      <w:r w:rsidR="00735236">
        <w:t>pressure distribution sensors integrated into the chair.</w:t>
      </w:r>
      <w:r w:rsidR="000E41D4">
        <w:t xml:space="preserve"> Over the year</w:t>
      </w:r>
      <w:r w:rsidR="00712AFD">
        <w:t>s</w:t>
      </w:r>
      <w:r w:rsidR="000E41D4">
        <w:t xml:space="preserve">, </w:t>
      </w:r>
      <w:r w:rsidR="00712AFD">
        <w:t xml:space="preserve">there has been an increase in the number of research studies </w:t>
      </w:r>
      <w:r w:rsidR="00C406C2">
        <w:t>conducted on the concept of sitting posture classification on smart sensing chairs</w:t>
      </w:r>
      <w:r w:rsidR="00BC29D1">
        <w:t xml:space="preserve"> as shown in Figure 4</w:t>
      </w:r>
      <w:r w:rsidR="00CF61BE">
        <w:t xml:space="preserve"> below</w:t>
      </w:r>
      <w:r w:rsidR="00624800">
        <w:t xml:space="preserve">. </w:t>
      </w:r>
      <w:r w:rsidR="00E61391">
        <w:t>The data</w:t>
      </w:r>
      <w:r w:rsidR="00491C60">
        <w:t xml:space="preserve"> suggests that</w:t>
      </w:r>
      <w:r w:rsidR="00E61391">
        <w:t xml:space="preserve"> there is an </w:t>
      </w:r>
      <w:r w:rsidR="00BD2995">
        <w:t>upward</w:t>
      </w:r>
      <w:r w:rsidR="00E61391">
        <w:t xml:space="preserve"> trend in this </w:t>
      </w:r>
      <w:r w:rsidR="0033058F">
        <w:t>field of research which is worth investigating</w:t>
      </w:r>
      <w:r w:rsidR="00F14534">
        <w:t xml:space="preserve"> by researchers</w:t>
      </w:r>
      <w:r w:rsidR="0033058F">
        <w:t>.</w:t>
      </w:r>
    </w:p>
    <w:p w14:paraId="4167FA69" w14:textId="4BB6FE7B" w:rsidR="00735236" w:rsidRPr="000E41D4" w:rsidRDefault="00735236" w:rsidP="00735236">
      <w:pPr>
        <w:pStyle w:val="MDPI31text"/>
        <w:rPr>
          <w:color w:val="FF0000"/>
        </w:rPr>
      </w:pPr>
      <w:r>
        <w:t xml:space="preserve"> </w:t>
      </w:r>
    </w:p>
    <w:p w14:paraId="14066E1B" w14:textId="752B17E7" w:rsidR="00A1079D" w:rsidRDefault="00435E48" w:rsidP="00A1079D">
      <w:pPr>
        <w:pStyle w:val="MDPI52figure"/>
      </w:pPr>
      <w:r w:rsidRPr="00435E48">
        <w:lastRenderedPageBreak/>
        <w:t xml:space="preserve"> </w:t>
      </w:r>
      <w:r w:rsidR="00A1079D">
        <w:rPr>
          <w:noProof/>
        </w:rPr>
        <w:drawing>
          <wp:inline distT="0" distB="0" distL="0" distR="0" wp14:anchorId="1F2197A4" wp14:editId="6574FC63">
            <wp:extent cx="4363785" cy="2301765"/>
            <wp:effectExtent l="0" t="0" r="0" b="0"/>
            <wp:docPr id="1555740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3306" cy="2317337"/>
                    </a:xfrm>
                    <a:prstGeom prst="rect">
                      <a:avLst/>
                    </a:prstGeom>
                    <a:noFill/>
                  </pic:spPr>
                </pic:pic>
              </a:graphicData>
            </a:graphic>
          </wp:inline>
        </w:drawing>
      </w:r>
    </w:p>
    <w:p w14:paraId="5E123CAA" w14:textId="2DC4112A" w:rsidR="002D0695" w:rsidRDefault="000E10A1" w:rsidP="00441187">
      <w:pPr>
        <w:pStyle w:val="MDPI51figurecaption"/>
      </w:pPr>
      <w:r>
        <w:t xml:space="preserve">Figure </w:t>
      </w:r>
      <w:r w:rsidR="009450FE">
        <w:t>4</w:t>
      </w:r>
      <w:r>
        <w:t xml:space="preserve"> </w:t>
      </w:r>
      <w:r w:rsidR="00480774">
        <w:t>–</w:t>
      </w:r>
      <w:r>
        <w:t xml:space="preserve"> </w:t>
      </w:r>
      <w:r w:rsidR="00480774">
        <w:t xml:space="preserve">Number of Research Papers published on smart sensing chair technology from 2017 to </w:t>
      </w:r>
      <w:r w:rsidR="000A159A">
        <w:t>2023.</w:t>
      </w:r>
    </w:p>
    <w:p w14:paraId="18D23AB3" w14:textId="16066B98" w:rsidR="00B0200B" w:rsidRDefault="00735236" w:rsidP="00C72509">
      <w:pPr>
        <w:pStyle w:val="MDPI22heading2"/>
      </w:pPr>
      <w:r>
        <w:t>Sensor systems</w:t>
      </w:r>
    </w:p>
    <w:p w14:paraId="5570D203" w14:textId="02015C50" w:rsidR="00C72509" w:rsidRDefault="000E0831" w:rsidP="00AC0D2B">
      <w:pPr>
        <w:pStyle w:val="MDPI31text"/>
      </w:pPr>
      <w:r>
        <w:t>Across</w:t>
      </w:r>
      <w:r w:rsidR="00AC0D2B">
        <w:t xml:space="preserve"> the different </w:t>
      </w:r>
      <w:r w:rsidR="002A7520">
        <w:t xml:space="preserve">research papers, there are different types of sensor devices that are being employed in the classification of sitting postures. </w:t>
      </w:r>
      <w:r w:rsidR="002D3352">
        <w:t xml:space="preserve">Overall, there are </w:t>
      </w:r>
      <w:r w:rsidR="00F763F5">
        <w:t xml:space="preserve">5 </w:t>
      </w:r>
      <w:r w:rsidR="001B4E6A">
        <w:t xml:space="preserve">sensor </w:t>
      </w:r>
      <w:r w:rsidR="00F763F5">
        <w:t xml:space="preserve">devices that are being used which </w:t>
      </w:r>
      <w:r w:rsidR="00AE1F31">
        <w:t>are</w:t>
      </w:r>
      <w:r w:rsidR="00F763F5">
        <w:t xml:space="preserve"> a pressure sensor, load cell, flex sensor and camera sensor. </w:t>
      </w:r>
      <w:r w:rsidR="001B4E6A">
        <w:t xml:space="preserve">From Figure 5, it is shown that pressure sensors are the most popular option among </w:t>
      </w:r>
      <w:r w:rsidR="009E06B7">
        <w:t>other sensors</w:t>
      </w:r>
      <w:r w:rsidR="001B4E6A">
        <w:t xml:space="preserve">. </w:t>
      </w:r>
      <w:r w:rsidR="00F763F5">
        <w:t xml:space="preserve"> </w:t>
      </w:r>
    </w:p>
    <w:p w14:paraId="1CB98B4F" w14:textId="77777777" w:rsidR="00C72509" w:rsidRDefault="00C72509" w:rsidP="00C72509">
      <w:pPr>
        <w:pStyle w:val="MDPI52figure"/>
      </w:pPr>
      <w:r w:rsidRPr="00385582">
        <w:rPr>
          <w:noProof/>
        </w:rPr>
        <w:drawing>
          <wp:inline distT="0" distB="0" distL="0" distR="0" wp14:anchorId="5AB4BC3E" wp14:editId="4A86B8D3">
            <wp:extent cx="4424855" cy="2165131"/>
            <wp:effectExtent l="0" t="0" r="0" b="0"/>
            <wp:docPr id="655927646" name="Chart 1">
              <a:extLst xmlns:a="http://schemas.openxmlformats.org/drawingml/2006/main">
                <a:ext uri="{FF2B5EF4-FFF2-40B4-BE49-F238E27FC236}">
                  <a16:creationId xmlns:a16="http://schemas.microsoft.com/office/drawing/2014/main" id="{5763D5A7-05AB-4925-CB57-00E39E978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D85174" w14:textId="5B0B83BA" w:rsidR="00C72509" w:rsidRDefault="00C72509" w:rsidP="00AA0B2C">
      <w:pPr>
        <w:pStyle w:val="MDPI51figurecaption"/>
      </w:pPr>
      <w:r>
        <w:t>Figure 5 - Number of Research Papers using each type of sensor</w:t>
      </w:r>
    </w:p>
    <w:p w14:paraId="2066CB98" w14:textId="6DDDCD04" w:rsidR="00C72509" w:rsidRDefault="00AA0B2C" w:rsidP="00AA0B2C">
      <w:pPr>
        <w:pStyle w:val="MDPI31text"/>
        <w:ind w:firstLine="0"/>
      </w:pPr>
      <w:r>
        <w:t xml:space="preserve">Furthermore, </w:t>
      </w:r>
      <w:del w:id="59" w:author="Shiny Verghese" w:date="2024-01-18T09:50:00Z">
        <w:r w:rsidR="00C72509" w:rsidDel="001E7DBA">
          <w:delText>As anticipated, various scholarly papers</w:delText>
        </w:r>
      </w:del>
      <w:r>
        <w:t>t</w:t>
      </w:r>
      <w:ins w:id="60" w:author="Shiny Verghese" w:date="2024-01-18T09:50:00Z">
        <w:r w:rsidR="00C72509">
          <w:t>he published studies</w:t>
        </w:r>
      </w:ins>
      <w:ins w:id="61" w:author="Shiny Verghese" w:date="2024-01-18T09:51:00Z">
        <w:r w:rsidR="00C72509">
          <w:t xml:space="preserve"> are based on the</w:t>
        </w:r>
      </w:ins>
      <w:r w:rsidR="00C72509">
        <w:t xml:space="preserve"> use</w:t>
      </w:r>
      <w:ins w:id="62" w:author="Shiny Verghese" w:date="2024-01-18T09:51:00Z">
        <w:r w:rsidR="00C72509">
          <w:t xml:space="preserve"> of</w:t>
        </w:r>
      </w:ins>
      <w:r w:rsidR="00C72509">
        <w:t xml:space="preserve"> diverse types of sensor devices to detect </w:t>
      </w:r>
      <w:del w:id="63" w:author="Shiny Verghese" w:date="2024-01-18T09:51:00Z">
        <w:r w:rsidR="00C72509" w:rsidDel="001E7DBA">
          <w:delText xml:space="preserve">different </w:delText>
        </w:r>
      </w:del>
      <w:r w:rsidR="00C72509">
        <w:t>sitting postures. In summary, they can be divided into 4 overarching categories:</w:t>
      </w:r>
    </w:p>
    <w:p w14:paraId="229D4E3A" w14:textId="77777777" w:rsidR="00C72509" w:rsidRDefault="00C72509" w:rsidP="00C72509">
      <w:pPr>
        <w:pStyle w:val="MDPI31text"/>
      </w:pPr>
      <w:r>
        <w:t>•</w:t>
      </w:r>
      <w:r>
        <w:tab/>
        <w:t>Smart Sensing Chairs using Pressure Sensors</w:t>
      </w:r>
    </w:p>
    <w:p w14:paraId="07CECFE8" w14:textId="77777777" w:rsidR="00C72509" w:rsidRDefault="00C72509" w:rsidP="00C72509">
      <w:pPr>
        <w:pStyle w:val="MDPI31text"/>
      </w:pPr>
      <w:r>
        <w:t>•</w:t>
      </w:r>
      <w:r>
        <w:tab/>
        <w:t>Smart Sensing Chairs using Flex Sensors</w:t>
      </w:r>
    </w:p>
    <w:p w14:paraId="240A99AD" w14:textId="77777777" w:rsidR="00C72509" w:rsidRDefault="00C72509" w:rsidP="00C72509">
      <w:pPr>
        <w:pStyle w:val="MDPI31text"/>
      </w:pPr>
      <w:r>
        <w:t>•</w:t>
      </w:r>
      <w:r>
        <w:tab/>
        <w:t>Smart Sensor Chairs using Mixed Sensor Systems</w:t>
      </w:r>
    </w:p>
    <w:p w14:paraId="45B643A2" w14:textId="77777777" w:rsidR="00C72509" w:rsidRDefault="00C72509" w:rsidP="00C72509">
      <w:pPr>
        <w:pStyle w:val="MDPI31text"/>
      </w:pPr>
      <w:r>
        <w:t>•</w:t>
      </w:r>
      <w:r>
        <w:tab/>
        <w:t>Smart Sensing Chairs using Image Processing</w:t>
      </w:r>
    </w:p>
    <w:p w14:paraId="1A469249" w14:textId="77777777" w:rsidR="00C72509" w:rsidRDefault="00C72509" w:rsidP="0027042E">
      <w:pPr>
        <w:pStyle w:val="MDPI31text"/>
        <w:ind w:left="0" w:firstLine="0"/>
      </w:pPr>
    </w:p>
    <w:p w14:paraId="61B7943D" w14:textId="77777777" w:rsidR="00735236" w:rsidRDefault="00735236" w:rsidP="00735236">
      <w:pPr>
        <w:pStyle w:val="MDPI22heading2"/>
      </w:pPr>
      <w:commentRangeStart w:id="64"/>
      <w:r>
        <w:t>Sensing Chair using Pressure Sensors</w:t>
      </w:r>
      <w:commentRangeEnd w:id="64"/>
      <w:r w:rsidR="00941BF9">
        <w:rPr>
          <w:rStyle w:val="CommentReference"/>
          <w:rFonts w:eastAsia="SimSun"/>
          <w:i w:val="0"/>
          <w:noProof w:val="0"/>
          <w:snapToGrid/>
          <w:lang w:eastAsia="zh-CN" w:bidi="ar-SA"/>
        </w:rPr>
        <w:commentReference w:id="64"/>
      </w:r>
    </w:p>
    <w:p w14:paraId="2E9EB467" w14:textId="197B9C53" w:rsidR="00AC7BA8" w:rsidRPr="007B36C8" w:rsidRDefault="007B36C8" w:rsidP="00AC7BA8">
      <w:pPr>
        <w:pStyle w:val="MDPI23heading3"/>
        <w:rPr>
          <w:color w:val="auto"/>
        </w:rPr>
      </w:pPr>
      <w:r>
        <w:rPr>
          <w:color w:val="auto"/>
        </w:rPr>
        <w:t xml:space="preserve">Pressure sensing </w:t>
      </w:r>
      <w:r w:rsidR="00E240C1">
        <w:rPr>
          <w:color w:val="auto"/>
        </w:rPr>
        <w:t xml:space="preserve">technology </w:t>
      </w:r>
      <w:r w:rsidR="007D4625">
        <w:rPr>
          <w:color w:val="auto"/>
        </w:rPr>
        <w:t xml:space="preserve">are </w:t>
      </w:r>
      <w:r w:rsidR="004A1A00">
        <w:rPr>
          <w:color w:val="auto"/>
        </w:rPr>
        <w:t>utilized in various</w:t>
      </w:r>
      <w:r w:rsidR="001E4D3B">
        <w:rPr>
          <w:color w:val="auto"/>
        </w:rPr>
        <w:t xml:space="preserve"> </w:t>
      </w:r>
      <w:r w:rsidR="004A1A00">
        <w:rPr>
          <w:color w:val="auto"/>
        </w:rPr>
        <w:t>applications</w:t>
      </w:r>
      <w:r w:rsidR="009352B4">
        <w:rPr>
          <w:color w:val="auto"/>
        </w:rPr>
        <w:t xml:space="preserve"> ranging from medical </w:t>
      </w:r>
      <w:r w:rsidR="004F0C07">
        <w:rPr>
          <w:color w:val="auto"/>
        </w:rPr>
        <w:t xml:space="preserve">devices to </w:t>
      </w:r>
      <w:r w:rsidR="00151F3A">
        <w:rPr>
          <w:color w:val="auto"/>
        </w:rPr>
        <w:t>robotics</w:t>
      </w:r>
      <w:r w:rsidR="004F0C07">
        <w:rPr>
          <w:color w:val="auto"/>
        </w:rPr>
        <w:t xml:space="preserve"> equipment.</w:t>
      </w:r>
      <w:r w:rsidR="007D4625">
        <w:rPr>
          <w:color w:val="auto"/>
        </w:rPr>
        <w:t xml:space="preserve"> These sensors </w:t>
      </w:r>
      <w:r w:rsidR="00401B29">
        <w:rPr>
          <w:color w:val="auto"/>
        </w:rPr>
        <w:t xml:space="preserve">can detect pressure points and can be used in various scenarios. </w:t>
      </w:r>
      <w:r w:rsidR="00FC0349">
        <w:rPr>
          <w:color w:val="auto"/>
        </w:rPr>
        <w:t xml:space="preserve">Furthermore, this section </w:t>
      </w:r>
      <w:r w:rsidR="004E0CDD">
        <w:rPr>
          <w:color w:val="auto"/>
        </w:rPr>
        <w:t>would be evaluating</w:t>
      </w:r>
      <w:r w:rsidR="00401B29">
        <w:rPr>
          <w:color w:val="auto"/>
        </w:rPr>
        <w:t xml:space="preserve"> </w:t>
      </w:r>
      <w:r w:rsidR="004E0CDD">
        <w:rPr>
          <w:color w:val="auto"/>
        </w:rPr>
        <w:t>the</w:t>
      </w:r>
      <w:r w:rsidR="00401B29">
        <w:rPr>
          <w:color w:val="auto"/>
        </w:rPr>
        <w:t xml:space="preserve"> </w:t>
      </w:r>
      <w:r w:rsidR="00910275">
        <w:rPr>
          <w:color w:val="auto"/>
        </w:rPr>
        <w:t xml:space="preserve">pressure sensors </w:t>
      </w:r>
      <w:r w:rsidR="00910275">
        <w:rPr>
          <w:color w:val="auto"/>
        </w:rPr>
        <w:lastRenderedPageBreak/>
        <w:t xml:space="preserve">being used </w:t>
      </w:r>
      <w:r w:rsidR="00B026D2">
        <w:rPr>
          <w:color w:val="auto"/>
        </w:rPr>
        <w:t xml:space="preserve">within the context of </w:t>
      </w:r>
      <w:r w:rsidR="00545897">
        <w:rPr>
          <w:color w:val="auto"/>
        </w:rPr>
        <w:t>smart</w:t>
      </w:r>
      <w:r w:rsidR="00B026D2">
        <w:rPr>
          <w:color w:val="auto"/>
        </w:rPr>
        <w:t xml:space="preserve"> chair seating. </w:t>
      </w:r>
      <w:r w:rsidR="00545897">
        <w:rPr>
          <w:color w:val="auto"/>
        </w:rPr>
        <w:t xml:space="preserve">The </w:t>
      </w:r>
      <w:r w:rsidR="00665EBC">
        <w:rPr>
          <w:color w:val="auto"/>
        </w:rPr>
        <w:t>criterion</w:t>
      </w:r>
      <w:r w:rsidR="00545897">
        <w:rPr>
          <w:color w:val="auto"/>
        </w:rPr>
        <w:t xml:space="preserve"> of evaluation involves</w:t>
      </w:r>
      <w:r w:rsidR="008B02A4">
        <w:rPr>
          <w:color w:val="auto"/>
        </w:rPr>
        <w:t xml:space="preserve"> components such </w:t>
      </w:r>
      <w:r w:rsidR="00AD1288">
        <w:rPr>
          <w:color w:val="auto"/>
        </w:rPr>
        <w:t>as its cost effectiveness and measurement accuracy.</w:t>
      </w:r>
      <w:r w:rsidR="008B02A4">
        <w:rPr>
          <w:color w:val="auto"/>
        </w:rPr>
        <w:t xml:space="preserve">  </w:t>
      </w:r>
    </w:p>
    <w:p w14:paraId="5ABEC7FE" w14:textId="2B8A718F" w:rsidR="00735236" w:rsidRDefault="00735236" w:rsidP="00735236">
      <w:pPr>
        <w:pStyle w:val="MDPI23heading3"/>
      </w:pPr>
      <w:r>
        <w:t>Force Sensing/Sensitive Sensor (FSR)</w:t>
      </w:r>
    </w:p>
    <w:p w14:paraId="76598B4B" w14:textId="4DAC1DD8" w:rsidR="00735236" w:rsidRDefault="00735236" w:rsidP="00BB117C">
      <w:pPr>
        <w:pStyle w:val="MDPI31text"/>
      </w:pPr>
      <w:r>
        <w:t>Force Sensing Resistors</w:t>
      </w:r>
      <w:r w:rsidR="005D1121">
        <w:t xml:space="preserve">, </w:t>
      </w:r>
      <w:r>
        <w:t xml:space="preserve">also known as force </w:t>
      </w:r>
      <w:r w:rsidR="00391D55">
        <w:t>sensors,</w:t>
      </w:r>
      <w:r>
        <w:t xml:space="preserve"> are commonly used to measure the forces</w:t>
      </w:r>
      <w:r w:rsidR="00645610">
        <w:t xml:space="preserve"> and physical pressure</w:t>
      </w:r>
      <w:r>
        <w:t xml:space="preserve"> applied to its surface area. These sensors work by varying their output resistance based on the pressure being applied to it. Typically, the overall resistance decreases as more</w:t>
      </w:r>
      <w:r w:rsidR="008F541B">
        <w:t xml:space="preserve"> </w:t>
      </w:r>
      <w:r w:rsidR="00C97B26">
        <w:t>direct</w:t>
      </w:r>
      <w:r>
        <w:t xml:space="preserve"> pressure is applied</w:t>
      </w:r>
      <w:r w:rsidR="008F541B">
        <w:t xml:space="preserve"> to the sensor </w:t>
      </w:r>
      <w:r w:rsidR="00937748">
        <w:fldChar w:fldCharType="begin"/>
      </w:r>
      <w:r w:rsidR="00EA6FF7">
        <w:instrText xml:space="preserve"> ADDIN ZOTERO_ITEM CSL_CITATION {"citationID":"DMTRdPDV","properties":{"formattedCitation":"[15]","plainCitation":"[15]","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rsidR="00937748">
        <w:fldChar w:fldCharType="separate"/>
      </w:r>
      <w:r w:rsidR="00EA6FF7" w:rsidRPr="00EA6FF7">
        <w:t>[15]</w:t>
      </w:r>
      <w:r w:rsidR="00937748">
        <w:fldChar w:fldCharType="end"/>
      </w:r>
      <w:r>
        <w:t>.</w:t>
      </w:r>
      <w:r w:rsidR="00982A2F">
        <w:t xml:space="preserve"> It is </w:t>
      </w:r>
      <w:r w:rsidR="00415DB7">
        <w:t>typically</w:t>
      </w:r>
      <w:r w:rsidR="00982A2F">
        <w:t xml:space="preserve"> composed of a </w:t>
      </w:r>
      <w:r w:rsidR="00EF75FC">
        <w:t>conductive polymer-based material</w:t>
      </w:r>
      <w:r w:rsidR="00FD2F87">
        <w:t xml:space="preserve"> that is </w:t>
      </w:r>
      <w:r w:rsidR="00785180">
        <w:t xml:space="preserve">integrated </w:t>
      </w:r>
      <w:r w:rsidR="00E8747F">
        <w:t>between 2</w:t>
      </w:r>
      <w:r w:rsidR="00785180">
        <w:t xml:space="preserve"> </w:t>
      </w:r>
      <w:r w:rsidR="00CA07BB">
        <w:t>metal electrode</w:t>
      </w:r>
      <w:r w:rsidR="00E8747F">
        <w:t>s</w:t>
      </w:r>
      <w:r w:rsidR="00927E3C">
        <w:t xml:space="preserve"> </w:t>
      </w:r>
      <w:r w:rsidR="00927E3C">
        <w:fldChar w:fldCharType="begin"/>
      </w:r>
      <w:r w:rsidR="00927E3C">
        <w:instrText xml:space="preserve"> ADDIN ZOTERO_ITEM CSL_CITATION {"citationID":"cDTzZTA4","properties":{"formattedCitation":"[16]","plainCitation":"[16]","noteIndex":0},"citationItems":[{"id":291,"uris":["http://zotero.org/users/11398818/items/YDZHR6B9"],"itemData":{"id":291,"type":"article-journal","container-title":"Materials","DOI":"10.3390/ma10111334","ISSN":"1996-1944","issue":"11","journalAbbreviation":"Materials","language":"en","page":"1334","source":"DOI.org (Crossref)","title":"Underlying Physics of Conductive Polymer Composites and Force Sensing Resistors (FSRs). A Study on Creep Response and Dynamic Loading","volume":"10","author":[{"family":"Paredes-Madrid","given":"Leonel"},{"family":"Matute","given":"Arnaldo"},{"family":"Bareño","given":"Jorge"},{"family":"Parra Vargas","given":"Carlos"},{"family":"Gutierrez Velásquez","given":"Elkin"}],"issued":{"date-parts":[["2017",11,21]]}}}],"schema":"https://github.com/citation-style-language/schema/raw/master/csl-citation.json"} </w:instrText>
      </w:r>
      <w:r w:rsidR="00927E3C">
        <w:fldChar w:fldCharType="separate"/>
      </w:r>
      <w:r w:rsidR="00927E3C" w:rsidRPr="00927E3C">
        <w:t>[16]</w:t>
      </w:r>
      <w:r w:rsidR="00927E3C">
        <w:fldChar w:fldCharType="end"/>
      </w:r>
      <w:r w:rsidR="001368F3">
        <w:t>.</w:t>
      </w:r>
      <w:r w:rsidR="00E8747F">
        <w:t xml:space="preserve"> </w:t>
      </w:r>
      <w:r w:rsidR="002F78E4">
        <w:t xml:space="preserve">Furthermore, </w:t>
      </w:r>
      <w:r w:rsidR="006D40A8">
        <w:t>its</w:t>
      </w:r>
      <w:r w:rsidR="00B54F33">
        <w:t xml:space="preserve"> </w:t>
      </w:r>
      <w:r w:rsidR="004E2C8B">
        <w:t xml:space="preserve">raw </w:t>
      </w:r>
      <w:r w:rsidR="00B54F33">
        <w:t xml:space="preserve">sensor </w:t>
      </w:r>
      <w:r w:rsidR="004E2C8B">
        <w:t xml:space="preserve">data is most often obtained by </w:t>
      </w:r>
      <w:r w:rsidR="006D40A8">
        <w:t>connecting to</w:t>
      </w:r>
      <w:r w:rsidR="004E2C8B">
        <w:t xml:space="preserve"> a</w:t>
      </w:r>
      <w:r w:rsidR="00392C34">
        <w:t xml:space="preserve"> microcontroller such as </w:t>
      </w:r>
      <w:r w:rsidR="009C0E82">
        <w:t>an</w:t>
      </w:r>
      <w:r w:rsidR="00392C34">
        <w:t xml:space="preserve"> Arduino or simila</w:t>
      </w:r>
      <w:r w:rsidR="006D40A8">
        <w:t>r. In terms of cost, FSR sensors</w:t>
      </w:r>
      <w:r w:rsidR="000205B9">
        <w:t xml:space="preserve"> are seen as very cost-effective</w:t>
      </w:r>
      <w:r w:rsidR="00BD10C0">
        <w:t xml:space="preserve"> and </w:t>
      </w:r>
      <w:r w:rsidR="007A7F74">
        <w:t>are</w:t>
      </w:r>
      <w:r w:rsidR="00BD10C0">
        <w:t xml:space="preserve"> a very popular option among other research studies.</w:t>
      </w:r>
    </w:p>
    <w:p w14:paraId="1ED5F621" w14:textId="2EC023B3" w:rsidR="00735236" w:rsidRDefault="00100B24" w:rsidP="00735236">
      <w:pPr>
        <w:pStyle w:val="MDPI52figure"/>
      </w:pPr>
      <w:r>
        <w:rPr>
          <w:noProof/>
        </w:rPr>
        <w:drawing>
          <wp:inline distT="0" distB="0" distL="0" distR="0" wp14:anchorId="34805CC1" wp14:editId="5DD4405F">
            <wp:extent cx="3318510" cy="2491578"/>
            <wp:effectExtent l="19050" t="19050" r="15240" b="23495"/>
            <wp:docPr id="1750298018" name="Picture 4" descr="Square Force-Sensitive Resistor (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uare Force-Sensitive Resistor (FS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136" cy="2519077"/>
                    </a:xfrm>
                    <a:prstGeom prst="rect">
                      <a:avLst/>
                    </a:prstGeom>
                    <a:noFill/>
                    <a:ln>
                      <a:solidFill>
                        <a:schemeClr val="tx1"/>
                      </a:solidFill>
                    </a:ln>
                  </pic:spPr>
                </pic:pic>
              </a:graphicData>
            </a:graphic>
          </wp:inline>
        </w:drawing>
      </w:r>
    </w:p>
    <w:p w14:paraId="004B0D72" w14:textId="36627A54" w:rsidR="005D00DE" w:rsidRDefault="00EB11BA" w:rsidP="00545E57">
      <w:pPr>
        <w:pStyle w:val="MDPI51figurecaption"/>
      </w:pPr>
      <w:r>
        <w:t xml:space="preserve">Figure </w:t>
      </w:r>
      <w:r>
        <w:fldChar w:fldCharType="begin"/>
      </w:r>
      <w:r>
        <w:instrText xml:space="preserve"> SEQ Figure \* ARABIC </w:instrText>
      </w:r>
      <w:r>
        <w:fldChar w:fldCharType="separate"/>
      </w:r>
      <w:r w:rsidR="00DC50A9">
        <w:rPr>
          <w:noProof/>
        </w:rPr>
        <w:t>1</w:t>
      </w:r>
      <w:r>
        <w:rPr>
          <w:noProof/>
        </w:rPr>
        <w:fldChar w:fldCharType="end"/>
      </w:r>
      <w:r>
        <w:t xml:space="preserve"> </w:t>
      </w:r>
      <w:r w:rsidR="00100B24">
        <w:t>–</w:t>
      </w:r>
      <w:r w:rsidR="000660BB">
        <w:t xml:space="preserve"> Adafruit</w:t>
      </w:r>
      <w:r>
        <w:t xml:space="preserve"> </w:t>
      </w:r>
      <w:r w:rsidR="00100B24">
        <w:t xml:space="preserve">Square </w:t>
      </w:r>
      <w:r w:rsidRPr="00EC5B1C">
        <w:t>Force Sensing Resistor</w:t>
      </w:r>
      <w:r w:rsidR="00100B24">
        <w:t xml:space="preserve"> (</w:t>
      </w:r>
      <w:r w:rsidR="00100B24" w:rsidRPr="00100B24">
        <w:t>Alpha MF02A-N-221-A01</w:t>
      </w:r>
      <w:r w:rsidR="00100B24">
        <w:t>)</w:t>
      </w:r>
      <w:r w:rsidR="00C82D7C">
        <w:t xml:space="preserve"> </w:t>
      </w:r>
      <w:r w:rsidR="00C82D7C">
        <w:fldChar w:fldCharType="begin"/>
      </w:r>
      <w:r w:rsidR="00C82D7C">
        <w:instrText xml:space="preserve"> ADDIN ZOTERO_ITEM CSL_CITATION {"citationID":"oxdMP4KR","properties":{"formattedCitation":"[17]","plainCitation":"[17]","noteIndex":0},"citationItems":[{"id":293,"uris":["http://zotero.org/users/11398818/items/XZ7R5DRZ"],"itemData":{"id":293,"type":"webpage","container-title":"Square Force-Sensitive Resistor (FSR) - Alpha MF02A-N-221-A01","title":"Square Force-Sensitive Resistor (FSR) - Alpha MF02A-N-221-A01","URL":"https://www.adafruit.com/product/1075","author":[{"literal":"Adafruit"}]}}],"schema":"https://github.com/citation-style-language/schema/raw/master/csl-citation.json"} </w:instrText>
      </w:r>
      <w:r w:rsidR="00C82D7C">
        <w:fldChar w:fldCharType="separate"/>
      </w:r>
      <w:r w:rsidR="00C82D7C" w:rsidRPr="00C82D7C">
        <w:t>[17]</w:t>
      </w:r>
      <w:r w:rsidR="00C82D7C">
        <w:fldChar w:fldCharType="end"/>
      </w:r>
    </w:p>
    <w:p w14:paraId="23E13B7C" w14:textId="77777777" w:rsidR="00DD2DDD" w:rsidRDefault="00DD2DDD" w:rsidP="00DD2DDD">
      <w:pPr>
        <w:pStyle w:val="MDPI23heading3"/>
      </w:pPr>
      <w:bookmarkStart w:id="65" w:name="_Hlk156231641"/>
      <w:r>
        <w:t>Textile Pressure Sensor</w:t>
      </w:r>
    </w:p>
    <w:bookmarkEnd w:id="65"/>
    <w:p w14:paraId="12B3B8F3" w14:textId="712AAC88" w:rsidR="00DD2DDD" w:rsidRDefault="00DD2DDD" w:rsidP="00DD2DDD">
      <w:pPr>
        <w:pStyle w:val="MDPI31text"/>
      </w:pPr>
      <w:r>
        <w:t>A textile-based pressure sensor is normally composed of a soft fabric material. This sensor consists of a conductive thread pattern placed over a dielectric material that serves as a substrate between the threads</w:t>
      </w:r>
      <w:r w:rsidR="008B02B2">
        <w:t xml:space="preserve"> </w:t>
      </w:r>
      <w:r w:rsidR="008B02B2">
        <w:fldChar w:fldCharType="begin"/>
      </w:r>
      <w:r w:rsidR="00C82D7C">
        <w:instrText xml:space="preserve"> ADDIN ZOTERO_ITEM CSL_CITATION {"citationID":"3bfVT9j4","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rsidR="008B02B2">
        <w:fldChar w:fldCharType="separate"/>
      </w:r>
      <w:r w:rsidR="00C82D7C" w:rsidRPr="00C82D7C">
        <w:t>[18]</w:t>
      </w:r>
      <w:r w:rsidR="008B02B2">
        <w:fldChar w:fldCharType="end"/>
      </w:r>
      <w:r>
        <w:t xml:space="preserve">. Figure </w:t>
      </w:r>
      <w:r w:rsidR="0088199C">
        <w:t>6</w:t>
      </w:r>
      <w:r>
        <w:t xml:space="preserve"> shows an example of how each layer within the textile pressure sensor is structured.</w:t>
      </w:r>
    </w:p>
    <w:p w14:paraId="13CAFEE6" w14:textId="77777777" w:rsidR="00DD2DDD" w:rsidRDefault="00DD2DDD" w:rsidP="00DD2DDD">
      <w:pPr>
        <w:pStyle w:val="MDPI31text"/>
      </w:pPr>
    </w:p>
    <w:p w14:paraId="6DA16F01" w14:textId="77777777" w:rsidR="00DD2DDD" w:rsidRDefault="00DD2DDD" w:rsidP="00DD2DDD">
      <w:pPr>
        <w:pStyle w:val="MDPI52figure"/>
      </w:pPr>
      <w:r>
        <w:rPr>
          <w:noProof/>
        </w:rPr>
        <w:drawing>
          <wp:inline distT="0" distB="0" distL="0" distR="0" wp14:anchorId="4B311B27" wp14:editId="35EB814F">
            <wp:extent cx="3010089" cy="1145505"/>
            <wp:effectExtent l="19050" t="19050" r="0" b="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9926" cy="1172082"/>
                    </a:xfrm>
                    <a:prstGeom prst="rect">
                      <a:avLst/>
                    </a:prstGeom>
                    <a:noFill/>
                    <a:ln>
                      <a:solidFill>
                        <a:schemeClr val="tx1"/>
                      </a:solidFill>
                    </a:ln>
                  </pic:spPr>
                </pic:pic>
              </a:graphicData>
            </a:graphic>
          </wp:inline>
        </w:drawing>
      </w:r>
    </w:p>
    <w:p w14:paraId="40E80324" w14:textId="1D4DC308" w:rsidR="00043CB0" w:rsidRPr="009B20DA" w:rsidRDefault="00DD2DDD" w:rsidP="00B0381A">
      <w:pPr>
        <w:pStyle w:val="MDPI511onefigurecaption"/>
      </w:pPr>
      <w:r w:rsidRPr="00943C10">
        <w:rPr>
          <w:lang w:val="fr-FR"/>
          <w:rPrChange w:id="66" w:author="Janusz Kulon" w:date="2024-01-18T12:44:00Z">
            <w:rPr/>
          </w:rPrChange>
        </w:rPr>
        <w:t xml:space="preserve">Figure </w:t>
      </w:r>
      <w:r>
        <w:fldChar w:fldCharType="begin"/>
      </w:r>
      <w:r w:rsidRPr="00943C10">
        <w:rPr>
          <w:lang w:val="fr-FR"/>
          <w:rPrChange w:id="67" w:author="Janusz Kulon" w:date="2024-01-18T12:44:00Z">
            <w:rPr/>
          </w:rPrChange>
        </w:rPr>
        <w:instrText xml:space="preserve"> SEQ Figure \* ARABIC </w:instrText>
      </w:r>
      <w:r>
        <w:fldChar w:fldCharType="separate"/>
      </w:r>
      <w:r w:rsidR="00DC50A9">
        <w:rPr>
          <w:lang w:val="fr-FR"/>
        </w:rPr>
        <w:t>2</w:t>
      </w:r>
      <w:r>
        <w:fldChar w:fldCharType="end"/>
      </w:r>
      <w:r w:rsidRPr="00943C10">
        <w:rPr>
          <w:lang w:val="fr-FR"/>
          <w:rPrChange w:id="68" w:author="Janusz Kulon" w:date="2024-01-18T12:44:00Z">
            <w:rPr/>
          </w:rPrChange>
        </w:rPr>
        <w:t xml:space="preserve"> - Textile Pressure Sensor composition </w:t>
      </w:r>
      <w:r>
        <w:fldChar w:fldCharType="begin"/>
      </w:r>
      <w:r w:rsidR="00C82D7C">
        <w:rPr>
          <w:lang w:val="fr-FR"/>
        </w:rPr>
        <w:instrText xml:space="preserve"> ADDIN ZOTERO_ITEM CSL_CITATION {"citationID":"2Godudkv","properties":{"formattedCitation":"[18]","plainCitation":"[18]","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r w:rsidR="00C82D7C" w:rsidRPr="00C82D7C">
        <w:t>[18]</w:t>
      </w:r>
      <w:r>
        <w:fldChar w:fldCharType="end"/>
      </w:r>
    </w:p>
    <w:p w14:paraId="0454F838" w14:textId="77777777" w:rsidR="00542B66" w:rsidRDefault="00542B66" w:rsidP="00DD2DDD">
      <w:pPr>
        <w:pStyle w:val="MDPI31text"/>
      </w:pPr>
    </w:p>
    <w:p w14:paraId="49F26780" w14:textId="773CCCC7" w:rsidR="00632C59" w:rsidRDefault="00DD2DDD" w:rsidP="00780533">
      <w:pPr>
        <w:pStyle w:val="MDPI31text"/>
      </w:pPr>
      <w:r>
        <w:t xml:space="preserve">A few research studies were found to have used textile sensors to classify sitting postures. One of which was Kim et al </w:t>
      </w:r>
      <w:r w:rsidR="003A6680">
        <w:fldChar w:fldCharType="begin"/>
      </w:r>
      <w:r w:rsidR="00C82D7C">
        <w:instrText xml:space="preserve"> ADDIN ZOTERO_ITEM CSL_CITATION {"citationID":"atbgksaF","properties":{"formattedCitation":"[19]","plainCitation":"[19]","noteIndex":0},"citationItems":[{"id":161,"uris":["http://zotero.org/users/11398818/items/JP76KCNB"],"itemData":{"id":161,"type":"article-journal","container-title":"Sensors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3A6680">
        <w:fldChar w:fldCharType="separate"/>
      </w:r>
      <w:r w:rsidR="00C82D7C" w:rsidRPr="00C82D7C">
        <w:t>[19]</w:t>
      </w:r>
      <w:r w:rsidR="003A6680">
        <w:fldChar w:fldCharType="end"/>
      </w:r>
      <w:r>
        <w:t>, who developed a washable textile pressure sensor and incorporated it into their chair system to classify 7 sitting postures using a decision algorithm. Another study proposed a “</w:t>
      </w:r>
      <w:proofErr w:type="spellStart"/>
      <w:r>
        <w:t>eCushion</w:t>
      </w:r>
      <w:proofErr w:type="spellEnd"/>
      <w:r>
        <w:t xml:space="preserve">” device which is made up of a textile pressure array sensor that can detect 7 different sitting postures at 85.9% accuracy </w:t>
      </w:r>
      <w:r>
        <w:lastRenderedPageBreak/>
        <w:fldChar w:fldCharType="begin"/>
      </w:r>
      <w:r w:rsidR="00C82D7C">
        <w:instrText xml:space="preserve"> ADDIN ZOTERO_ITEM CSL_CITATION {"citationID":"FvlKajl4","properties":{"formattedCitation":"[20]","plainCitation":"[20]","noteIndex":0},"citationItems":[{"id":232,"uris":["http://zotero.org/users/11398818/items/ZMS5CAZB"],"itemData":{"id":232,"type":"article-journal","container-title":"IEEE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r>
        <w:t xml:space="preserve">. Additionally, Martínez-Estrada et al </w:t>
      </w:r>
      <w:r>
        <w:fldChar w:fldCharType="begin"/>
      </w:r>
      <w:r w:rsidR="00C82D7C">
        <w:instrText xml:space="preserve"> ADDIN ZOTERO_ITEM CSL_CITATION {"citationID":"1a3PvSrO","properties":{"formattedCitation":"[21]","plainCitation":"[21]","noteIndex":0},"citationItems":[{"id":153,"uris":["http://zotero.org/users/11398818/items/NETFL3DX"],"itemData":{"id":153,"type":"article-journal","abstract":"In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fldChar w:fldCharType="separate"/>
      </w:r>
      <w:r w:rsidR="00C82D7C" w:rsidRPr="00C82D7C">
        <w:t>[21]</w:t>
      </w:r>
      <w:r>
        <w:fldChar w:fldCharType="end"/>
      </w:r>
      <w:r>
        <w:t xml:space="preserve"> also developed something similar by using 10 presence textile capacitive sensor (embroidered) sensors.</w:t>
      </w:r>
    </w:p>
    <w:p w14:paraId="131A1B80" w14:textId="77777777" w:rsidR="00632C59" w:rsidRDefault="00632C59" w:rsidP="00B9665A">
      <w:pPr>
        <w:pStyle w:val="MDPI31text"/>
        <w:ind w:left="0" w:firstLine="0"/>
      </w:pPr>
    </w:p>
    <w:p w14:paraId="23FE5FE1" w14:textId="05ECE245" w:rsidR="00B9665A" w:rsidRDefault="00256D45" w:rsidP="00B9665A">
      <w:pPr>
        <w:pStyle w:val="MDPI23heading3"/>
      </w:pPr>
      <w:r>
        <w:t xml:space="preserve">Pressure Sensors </w:t>
      </w:r>
      <w:r w:rsidR="00B9665A">
        <w:t>Placement Strategy</w:t>
      </w:r>
    </w:p>
    <w:p w14:paraId="5243CCCE" w14:textId="44BD209D" w:rsidR="00DD2DDD" w:rsidRDefault="00DD2DDD" w:rsidP="006F0F75">
      <w:pPr>
        <w:pStyle w:val="MDPI31text"/>
      </w:pPr>
      <w:r w:rsidRPr="00DD2DDD">
        <w:t xml:space="preserve">Furthermore, it was said that among studies there are </w:t>
      </w:r>
      <w:r w:rsidR="00855DDF">
        <w:t>two</w:t>
      </w:r>
      <w:r w:rsidRPr="00DD2DDD">
        <w:t xml:space="preserve"> main approaches being employed in the placement of pressure/FSR sensors</w:t>
      </w:r>
      <w:r w:rsidR="00855DDF">
        <w:t xml:space="preserve"> among </w:t>
      </w:r>
      <w:r w:rsidRPr="00DD2DDD">
        <w:t xml:space="preserve">smart sensing chairs systems: using a dense sensor array and a sparse sensor array </w:t>
      </w:r>
      <w:r w:rsidR="000C6EF6">
        <w:fldChar w:fldCharType="begin"/>
      </w:r>
      <w:r w:rsidR="00C82D7C">
        <w:instrText xml:space="preserve"> ADDIN ZOTERO_ITEM CSL_CITATION {"citationID":"THpGOPt2","properties":{"formattedCitation":"[22]","plainCitation":"[22]","noteIndex":0},"citationItems":[{"id":223,"uris":["http://zotero.org/users/11398818/items/2HFDN9YP"],"itemData":{"id":223,"type":"article-journal","container-title":"IEEE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0C6EF6">
        <w:fldChar w:fldCharType="separate"/>
      </w:r>
      <w:r w:rsidR="00C82D7C" w:rsidRPr="00C82D7C">
        <w:t>[22]</w:t>
      </w:r>
      <w:r w:rsidR="000C6EF6">
        <w:fldChar w:fldCharType="end"/>
      </w:r>
      <w:r w:rsidRPr="00DD2DDD">
        <w:t>. A dense sensor array can be a flexible mat or an e-textile material that contains multiple pressure sensors that are interconnected together, functioning as a single unit. On the other hand, a sparse sensor array goes the idea of having several individual pressure sensors placed at strategic point around the chair.</w:t>
      </w:r>
    </w:p>
    <w:p w14:paraId="38B96BD5" w14:textId="77777777" w:rsidR="00741E43" w:rsidRDefault="00741E43" w:rsidP="00774833">
      <w:pPr>
        <w:pStyle w:val="MDPI31text"/>
        <w:ind w:left="0" w:firstLine="0"/>
      </w:pPr>
    </w:p>
    <w:p w14:paraId="7CA6D375" w14:textId="270B1D6D" w:rsidR="008D65BE" w:rsidRDefault="004144C5" w:rsidP="008D65BE">
      <w:pPr>
        <w:pStyle w:val="MDPI31text"/>
      </w:pPr>
      <w:r>
        <w:t>Dense Sensor Array</w:t>
      </w:r>
    </w:p>
    <w:p w14:paraId="45C69589" w14:textId="60DECB8A" w:rsidR="008D65BE" w:rsidRDefault="00FC3BCF" w:rsidP="008D65BE">
      <w:pPr>
        <w:pStyle w:val="MDPI31text"/>
      </w:pPr>
      <w:r>
        <w:t xml:space="preserve">A </w:t>
      </w:r>
      <w:r w:rsidR="001D3467">
        <w:t>d</w:t>
      </w:r>
      <w:r w:rsidR="00AA5616">
        <w:t>ense Sensor Array is said</w:t>
      </w:r>
      <w:r w:rsidR="008A550A">
        <w:t xml:space="preserve"> to be more costly compared to its counterpart </w:t>
      </w:r>
      <w:r w:rsidR="006C64AD">
        <w:fldChar w:fldCharType="begin"/>
      </w:r>
      <w:r w:rsidR="00C82D7C">
        <w:instrText xml:space="preserve"> ADDIN ZOTERO_ITEM CSL_CITATION {"citationID":"IsNqnCxp","properties":{"formattedCitation":"[22]","plainCitation":"[22]","noteIndex":0},"citationItems":[{"id":223,"uris":["http://zotero.org/users/11398818/items/2HFDN9YP"],"itemData":{"id":223,"type":"article-journal","container-title":"IEEE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6C64AD">
        <w:fldChar w:fldCharType="separate"/>
      </w:r>
      <w:r w:rsidR="00C82D7C" w:rsidRPr="00C82D7C">
        <w:t>[22]</w:t>
      </w:r>
      <w:r w:rsidR="006C64AD">
        <w:fldChar w:fldCharType="end"/>
      </w:r>
      <w:r w:rsidR="008A550A">
        <w:t>.</w:t>
      </w:r>
      <w:r>
        <w:t xml:space="preserve"> </w:t>
      </w:r>
      <w:r w:rsidR="00266A6B">
        <w:t xml:space="preserve">Table </w:t>
      </w:r>
      <w:r w:rsidR="002E69A2">
        <w:t>2</w:t>
      </w:r>
      <w:r>
        <w:t xml:space="preserve"> as shown below</w:t>
      </w:r>
      <w:r w:rsidR="002E69A2">
        <w:t xml:space="preserve"> summarizes the list of studies</w:t>
      </w:r>
      <w:r w:rsidR="00266A6B">
        <w:t xml:space="preserve"> that </w:t>
      </w:r>
      <w:r w:rsidR="002E69A2">
        <w:t xml:space="preserve">used a dense sensor array. Xu et al, </w:t>
      </w:r>
      <w:r w:rsidR="002E69A2">
        <w:fldChar w:fldCharType="begin"/>
      </w:r>
      <w:r w:rsidR="00C82D7C">
        <w:instrText xml:space="preserve"> ADDIN ZOTERO_ITEM CSL_CITATION {"citationID":"PA4OAPFs","properties":{"formattedCitation":"[20]","plainCitation":"[20]","noteIndex":0},"citationItems":[{"id":232,"uris":["http://zotero.org/users/11398818/items/ZMS5CAZB"],"itemData":{"id":232,"type":"article-journal","container-title":"IEEE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2E69A2">
        <w:fldChar w:fldCharType="separate"/>
      </w:r>
      <w:r w:rsidR="00C82D7C" w:rsidRPr="00C82D7C">
        <w:t>[20]</w:t>
      </w:r>
      <w:r w:rsidR="002E69A2">
        <w:fldChar w:fldCharType="end"/>
      </w:r>
      <w:r w:rsidR="0098358E">
        <w:t xml:space="preserve"> used a textile pressure sensor array </w:t>
      </w:r>
      <w:r w:rsidR="00454769">
        <w:t xml:space="preserve">along with a dynamic time wrapping based algorithm to classify </w:t>
      </w:r>
      <w:r w:rsidR="00001DB4">
        <w:t>7 sitting posture</w:t>
      </w:r>
      <w:r w:rsidR="00D757C2">
        <w:t>s</w:t>
      </w:r>
      <w:r w:rsidR="00001DB4">
        <w:t xml:space="preserve"> </w:t>
      </w:r>
      <w:r w:rsidR="00D757C2">
        <w:t>with</w:t>
      </w:r>
      <w:r w:rsidR="00001DB4">
        <w:t xml:space="preserve"> 85.90 accuracy.</w:t>
      </w:r>
      <w:r w:rsidR="006B377C">
        <w:t xml:space="preserve"> </w:t>
      </w:r>
      <w:r w:rsidR="003F57FE">
        <w:t xml:space="preserve">Huang et al., 2017 </w:t>
      </w:r>
      <w:r w:rsidR="006B377C">
        <w:fldChar w:fldCharType="begin"/>
      </w:r>
      <w:r w:rsidR="00C82D7C">
        <w:instrText xml:space="preserve"> ADDIN ZOTERO_ITEM CSL_CITATION {"citationID":"gb41VxpW","properties":{"formattedCitation":"[23]","plainCitation":"[23]","noteIndex":0},"citationItems":[{"id":151,"uris":["http://zotero.org/users/11398818/items/IH6ZVDXW"],"itemData":{"id":151,"type":"article-journal","abstract":"&lt;p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sidR="006B377C">
        <w:fldChar w:fldCharType="separate"/>
      </w:r>
      <w:r w:rsidR="00C82D7C" w:rsidRPr="00C82D7C">
        <w:t>[23]</w:t>
      </w:r>
      <w:r w:rsidR="006B377C">
        <w:fldChar w:fldCharType="end"/>
      </w:r>
      <w:r w:rsidR="003F57FE">
        <w:t xml:space="preserve"> </w:t>
      </w:r>
      <w:r w:rsidR="000A1078">
        <w:t>used a 52x44</w:t>
      </w:r>
      <w:r w:rsidR="009C6F9A">
        <w:t xml:space="preserve"> </w:t>
      </w:r>
      <w:r w:rsidR="009C6F9A" w:rsidRPr="009C6F9A">
        <w:t>Piezo-Resistive Sensor Array</w:t>
      </w:r>
      <w:r w:rsidR="00544F17">
        <w:t xml:space="preserve"> which was placed on the bottom seating. Using the ANN classifier, they were able to achieve a </w:t>
      </w:r>
      <w:r w:rsidR="00607C93">
        <w:t>classification accuracy of 92.2%</w:t>
      </w:r>
      <w:r w:rsidR="00655DDE">
        <w:t>. Kim et al.</w:t>
      </w:r>
      <w:r w:rsidR="00F213F0">
        <w:t>,</w:t>
      </w:r>
      <w:r w:rsidR="00655DDE">
        <w:t xml:space="preserve"> 2018 </w:t>
      </w:r>
      <w:r w:rsidR="00655DDE">
        <w:fldChar w:fldCharType="begin"/>
      </w:r>
      <w:r w:rsidR="00C82D7C">
        <w:instrText xml:space="preserve"> ADDIN ZOTERO_ITEM CSL_CITATION {"citationID":"XH46TJ1n","properties":{"formattedCitation":"[19]","plainCitation":"[19]","noteIndex":0},"citationItems":[{"id":161,"uris":["http://zotero.org/users/11398818/items/JP76KCNB"],"itemData":{"id":161,"type":"article-journal","container-title":"Sensors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655DDE">
        <w:fldChar w:fldCharType="separate"/>
      </w:r>
      <w:r w:rsidR="00C82D7C" w:rsidRPr="00C82D7C">
        <w:t>[19]</w:t>
      </w:r>
      <w:r w:rsidR="00655DDE">
        <w:fldChar w:fldCharType="end"/>
      </w:r>
      <w:r w:rsidR="00655DDE">
        <w:t xml:space="preserve"> developed </w:t>
      </w:r>
      <w:r w:rsidR="00807744">
        <w:t xml:space="preserve">a </w:t>
      </w:r>
      <w:r w:rsidR="002512E1">
        <w:t>washable</w:t>
      </w:r>
      <w:r w:rsidR="00807744">
        <w:t xml:space="preserve"> fabric-based sensor array</w:t>
      </w:r>
      <w:r w:rsidR="004072F0">
        <w:t>. Even</w:t>
      </w:r>
      <w:r w:rsidR="00E616A9">
        <w:t xml:space="preserve"> </w:t>
      </w:r>
      <w:r w:rsidR="004072F0">
        <w:t xml:space="preserve">after </w:t>
      </w:r>
      <w:r w:rsidR="002F3AF5">
        <w:t>one thousand</w:t>
      </w:r>
      <w:r w:rsidR="004072F0">
        <w:t xml:space="preserve"> </w:t>
      </w:r>
      <w:r w:rsidR="002F3AF5">
        <w:t xml:space="preserve">independent </w:t>
      </w:r>
      <w:r w:rsidR="004072F0">
        <w:t xml:space="preserve">washes, </w:t>
      </w:r>
      <w:r w:rsidR="00107716">
        <w:t xml:space="preserve">the capacitance reading from </w:t>
      </w:r>
      <w:r w:rsidR="009F4432">
        <w:t xml:space="preserve">textile </w:t>
      </w:r>
      <w:r w:rsidR="00107716">
        <w:t xml:space="preserve">sensors array </w:t>
      </w:r>
      <w:r w:rsidR="00571EA7">
        <w:t>had not</w:t>
      </w:r>
      <w:r w:rsidR="00107716">
        <w:t xml:space="preserve"> deteriorated</w:t>
      </w:r>
      <w:r w:rsidR="00E559B2">
        <w:t xml:space="preserve">. </w:t>
      </w:r>
      <w:r w:rsidR="00EB44AE">
        <w:t xml:space="preserve">Kim et al. </w:t>
      </w:r>
      <w:r w:rsidR="00681F10">
        <w:fldChar w:fldCharType="begin"/>
      </w:r>
      <w:r w:rsidR="00C82D7C">
        <w:instrText xml:space="preserve"> ADDIN ZOTERO_ITEM CSL_CITATION {"citationID":"l3tYwQ5a","properties":{"formattedCitation":"[24]","plainCitation":"[24]","noteIndex":0},"citationItems":[{"id":214,"uris":["http://zotero.org/users/11398818/items/SBMQ83RY"],"itemData":{"id":214,"type":"article-journal","abstract":"Sitting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rsidR="00681F10">
        <w:fldChar w:fldCharType="separate"/>
      </w:r>
      <w:r w:rsidR="00C82D7C" w:rsidRPr="00C82D7C">
        <w:t>[24]</w:t>
      </w:r>
      <w:r w:rsidR="00681F10">
        <w:fldChar w:fldCharType="end"/>
      </w:r>
      <w:r w:rsidR="003B57C7">
        <w:t xml:space="preserve"> achieved a 95.30</w:t>
      </w:r>
      <w:r w:rsidR="00FE40D7">
        <w:t>%</w:t>
      </w:r>
      <w:r w:rsidR="007F2629">
        <w:t xml:space="preserve"> accuracy</w:t>
      </w:r>
      <w:r w:rsidR="00FE40D7">
        <w:t xml:space="preserve"> using</w:t>
      </w:r>
      <w:r w:rsidR="000B4FD6">
        <w:t xml:space="preserve"> 8x8 pressure array</w:t>
      </w:r>
      <w:r w:rsidR="00FE40D7">
        <w:t xml:space="preserve"> </w:t>
      </w:r>
      <w:r w:rsidR="00643773">
        <w:t>and a</w:t>
      </w:r>
      <w:r w:rsidR="00FE40D7">
        <w:t xml:space="preserve"> CNN classifier</w:t>
      </w:r>
      <w:r w:rsidR="007F2629">
        <w:t xml:space="preserve"> </w:t>
      </w:r>
      <w:r w:rsidR="000B4FD6">
        <w:t>to classify</w:t>
      </w:r>
      <w:r w:rsidR="007F2629">
        <w:t xml:space="preserve"> 5 sitting postures among </w:t>
      </w:r>
      <w:r w:rsidR="000B4FD6">
        <w:t xml:space="preserve">children. </w:t>
      </w:r>
      <w:r w:rsidR="00643773">
        <w:t xml:space="preserve">Similarly, </w:t>
      </w:r>
      <w:r w:rsidR="00007D3D">
        <w:t>Cai et al</w:t>
      </w:r>
      <w:r w:rsidR="009F4E5D">
        <w:t xml:space="preserve">. </w:t>
      </w:r>
      <w:r w:rsidR="009F4E5D">
        <w:fldChar w:fldCharType="begin"/>
      </w:r>
      <w:r w:rsidR="00C82D7C">
        <w:instrText xml:space="preserve"> ADDIN ZOTERO_ITEM CSL_CITATION {"citationID":"9bzs1587","properties":{"formattedCitation":"[25]","plainCitation":"[25]","noteIndex":0},"citationItems":[{"id":143,"uris":["http://zotero.org/users/11398818/items/6LWNY69L"],"itemData":{"id":143,"type":"article-journal","abstract":"As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9F4E5D">
        <w:fldChar w:fldCharType="separate"/>
      </w:r>
      <w:r w:rsidR="00C82D7C" w:rsidRPr="00C82D7C">
        <w:t>[25]</w:t>
      </w:r>
      <w:r w:rsidR="009F4E5D">
        <w:fldChar w:fldCharType="end"/>
      </w:r>
      <w:r w:rsidR="009F4E5D">
        <w:t xml:space="preserve"> </w:t>
      </w:r>
      <w:r w:rsidR="00A3525E">
        <w:t xml:space="preserve">utilized a flexible </w:t>
      </w:r>
      <w:r w:rsidR="00632932">
        <w:t xml:space="preserve">pressure </w:t>
      </w:r>
      <w:r w:rsidR="00A3525E">
        <w:t xml:space="preserve">sensor array </w:t>
      </w:r>
      <w:r w:rsidR="00632932">
        <w:t>(400mm x 400mm)</w:t>
      </w:r>
      <w:r w:rsidR="00C343FE">
        <w:t xml:space="preserve"> placed on the bottom seat cushion</w:t>
      </w:r>
      <w:r w:rsidR="009A62E2">
        <w:t xml:space="preserve"> to recognize 6 different sitting postures.</w:t>
      </w:r>
      <w:r w:rsidR="00C343FE">
        <w:t xml:space="preserve"> Ran et al. </w:t>
      </w:r>
      <w:r w:rsidR="00C343FE">
        <w:fldChar w:fldCharType="begin"/>
      </w:r>
      <w:r w:rsidR="00C82D7C">
        <w:instrText xml:space="preserve"> ADDIN ZOTERO_ITEM CSL_CITATION {"citationID":"g6XQK4ny","properties":{"formattedCitation":"[26]","plainCitation":"[26]","noteIndex":0},"citationItems":[{"id":163,"uris":["http://zotero.org/users/11398818/items/L7KAFSQC"],"itemData":{"id":163,"type":"article-journal","container-title":"Sensors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C343FE">
        <w:fldChar w:fldCharType="separate"/>
      </w:r>
      <w:r w:rsidR="00C82D7C" w:rsidRPr="00C82D7C">
        <w:t>[26]</w:t>
      </w:r>
      <w:r w:rsidR="00C343FE">
        <w:fldChar w:fldCharType="end"/>
      </w:r>
      <w:r w:rsidR="007B65CE">
        <w:t xml:space="preserve"> installed a </w:t>
      </w:r>
      <w:r w:rsidR="007B65CE" w:rsidRPr="007B65CE">
        <w:t xml:space="preserve">11 × 13 Pressure </w:t>
      </w:r>
      <w:r w:rsidR="007B65CE">
        <w:t xml:space="preserve">Sensor </w:t>
      </w:r>
      <w:r w:rsidR="007B65CE" w:rsidRPr="007B65CE">
        <w:t>Array (IMM00014, I-MOTION)</w:t>
      </w:r>
      <w:r w:rsidR="007128A4">
        <w:t xml:space="preserve"> which communicated with a Raspberry PI computer which</w:t>
      </w:r>
      <w:r w:rsidR="00FB0FBE">
        <w:t xml:space="preserve"> achieve a 96.22% classification accuracy using </w:t>
      </w:r>
      <w:r w:rsidR="00532D3F">
        <w:t xml:space="preserve">a 5-layer ANN classifier. </w:t>
      </w:r>
      <w:r w:rsidR="00131EA8">
        <w:t>Ahm</w:t>
      </w:r>
      <w:r w:rsidR="006434BC">
        <w:t>a</w:t>
      </w:r>
      <w:r w:rsidR="00131EA8">
        <w:t xml:space="preserve">d et al. </w:t>
      </w:r>
      <w:r w:rsidR="00131EA8">
        <w:fldChar w:fldCharType="begin"/>
      </w:r>
      <w:r w:rsidR="00C82D7C">
        <w:instrText xml:space="preserve"> ADDIN ZOTERO_ITEM CSL_CITATION {"citationID":"vBduqYIj","properties":{"formattedCitation":"[27]","plainCitation":"[27]","noteIndex":0},"citationItems":[{"id":105,"uris":["http://zotero.org/groups/5004747/items/N5KK9WGQ"],"itemData":{"id":105,"type":"article-journal","abstract":"This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sidR="00131EA8">
        <w:fldChar w:fldCharType="separate"/>
      </w:r>
      <w:r w:rsidR="00C82D7C" w:rsidRPr="00C82D7C">
        <w:t>[27]</w:t>
      </w:r>
      <w:r w:rsidR="00131EA8">
        <w:fldChar w:fldCharType="end"/>
      </w:r>
      <w:r w:rsidR="00131EA8">
        <w:t xml:space="preserve"> </w:t>
      </w:r>
      <w:r w:rsidR="00D52036">
        <w:t>embedded</w:t>
      </w:r>
      <w:r w:rsidR="0077488E">
        <w:t xml:space="preserve"> a</w:t>
      </w:r>
      <w:r w:rsidR="00D52036">
        <w:t xml:space="preserve"> </w:t>
      </w:r>
      <w:r w:rsidR="0077488E">
        <w:t>16 screen pressure sensor array</w:t>
      </w:r>
      <w:r w:rsidR="001C60E4">
        <w:t xml:space="preserve">, also using a raspberry pi </w:t>
      </w:r>
      <w:r w:rsidR="00A05178">
        <w:t xml:space="preserve">for sitting classification which obtained </w:t>
      </w:r>
      <w:r w:rsidR="006434BC">
        <w:t xml:space="preserve">an </w:t>
      </w:r>
      <w:r w:rsidR="006F0F75">
        <w:t xml:space="preserve">high </w:t>
      </w:r>
      <w:r w:rsidR="006434BC">
        <w:t xml:space="preserve">accuracy of </w:t>
      </w:r>
      <w:r w:rsidR="006F0F75">
        <w:t xml:space="preserve">99.03% using </w:t>
      </w:r>
      <w:proofErr w:type="spellStart"/>
      <w:r w:rsidR="006F0F75">
        <w:t>LightGBM</w:t>
      </w:r>
      <w:proofErr w:type="spellEnd"/>
      <w:r w:rsidR="006F0F75">
        <w:t xml:space="preserve"> machine learning algorithm. </w:t>
      </w:r>
      <w:r w:rsidR="00CF3F9E">
        <w:t xml:space="preserve">Wang et al. </w:t>
      </w:r>
      <w:r w:rsidR="00CF3F9E">
        <w:fldChar w:fldCharType="begin"/>
      </w:r>
      <w:r w:rsidR="00C82D7C">
        <w:instrText xml:space="preserve"> ADDIN ZOTERO_ITEM CSL_CITATION {"citationID":"rPjymtlO","properties":{"formattedCitation":"[28]","plainCitation":"[28]","noteIndex":0},"citationItems":[{"id":126,"uris":["http://zotero.org/groups/5004747/items/SZ698YAT"],"itemData":{"id":126,"type":"article-journal","container-title":"IEEE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CF3F9E">
        <w:fldChar w:fldCharType="separate"/>
      </w:r>
      <w:r w:rsidR="00C82D7C" w:rsidRPr="00C82D7C">
        <w:t>[28]</w:t>
      </w:r>
      <w:r w:rsidR="00CF3F9E">
        <w:fldChar w:fldCharType="end"/>
      </w:r>
      <w:r w:rsidR="00CF3F9E">
        <w:t xml:space="preserve"> developed 2 sets of interconnected sensor sheets which</w:t>
      </w:r>
      <w:r w:rsidR="0030701D">
        <w:t xml:space="preserve"> cover both backrest and the seating </w:t>
      </w:r>
      <w:r w:rsidR="005B6D28">
        <w:t xml:space="preserve">cushion of the smart sensing chair. </w:t>
      </w:r>
      <w:r w:rsidR="00B043C7">
        <w:t xml:space="preserve">Using the SNN classifier, their proposed system </w:t>
      </w:r>
      <w:r w:rsidR="00F4777B">
        <w:t>could distinguish</w:t>
      </w:r>
      <w:r w:rsidR="00B043C7">
        <w:t xml:space="preserve"> 15 different sitting postures with an </w:t>
      </w:r>
      <w:r w:rsidR="00F246DC">
        <w:t xml:space="preserve">accuracy of 88.52%, which is among the highest number of postures being classified. </w:t>
      </w:r>
      <w:r w:rsidR="00F4777B">
        <w:t xml:space="preserve">Finally, </w:t>
      </w:r>
      <w:r w:rsidR="00843224">
        <w:t xml:space="preserve">Fan et al. </w:t>
      </w:r>
      <w:r w:rsidR="00843224">
        <w:fldChar w:fldCharType="begin"/>
      </w:r>
      <w:r w:rsidR="00C82D7C">
        <w:instrText xml:space="preserve"> ADDIN ZOTERO_ITEM CSL_CITATION {"citationID":"Lsu2glnm","properties":{"formattedCitation":"[29]","plainCitation":"[29]","noteIndex":0},"citationItems":[{"id":220,"uris":["http://zotero.org/users/11398818/items/L4XCYESC"],"itemData":{"id":220,"type":"article-journal","container-title":"Biomedical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sidR="00843224">
        <w:fldChar w:fldCharType="separate"/>
      </w:r>
      <w:r w:rsidR="00C82D7C" w:rsidRPr="00C82D7C">
        <w:t>[29]</w:t>
      </w:r>
      <w:r w:rsidR="00843224">
        <w:fldChar w:fldCharType="end"/>
      </w:r>
      <w:r w:rsidR="0005127A">
        <w:t xml:space="preserve"> also implemented a similar system</w:t>
      </w:r>
      <w:r w:rsidR="00816774">
        <w:t xml:space="preserve"> </w:t>
      </w:r>
      <w:r w:rsidR="00F80EB8">
        <w:t>that</w:t>
      </w:r>
      <w:r w:rsidR="00816774">
        <w:t xml:space="preserve"> analyses the hip </w:t>
      </w:r>
      <w:r w:rsidR="00481CAC">
        <w:t>pressure,</w:t>
      </w:r>
      <w:r w:rsidR="00F80EB8">
        <w:t xml:space="preserve"> which subsequently achieved an accuracy </w:t>
      </w:r>
      <w:r w:rsidR="00FF1B9D">
        <w:t>of 99.82 using CNN</w:t>
      </w:r>
      <w:r w:rsidR="00AF7571">
        <w:t>.</w:t>
      </w:r>
    </w:p>
    <w:p w14:paraId="566060EE" w14:textId="031FC982" w:rsidR="000426F6" w:rsidRDefault="000426F6" w:rsidP="000426F6">
      <w:pPr>
        <w:pStyle w:val="MDPI41tablecaption"/>
      </w:pPr>
      <w:r>
        <w:rPr>
          <w:b/>
        </w:rPr>
        <w:t xml:space="preserve">Table </w:t>
      </w:r>
      <w:r w:rsidR="00D46295">
        <w:rPr>
          <w:b/>
        </w:rPr>
        <w:t>2</w:t>
      </w:r>
      <w:r w:rsidRPr="00325902">
        <w:rPr>
          <w:b/>
        </w:rPr>
        <w:t>.</w:t>
      </w:r>
      <w:r w:rsidRPr="00325902">
        <w:t xml:space="preserve"> </w:t>
      </w:r>
      <w:r w:rsidR="009D27C1">
        <w:t xml:space="preserve">List of Studies </w:t>
      </w:r>
      <w:r w:rsidR="002E69A2">
        <w:t>using</w:t>
      </w:r>
      <w:r w:rsidR="009D27C1">
        <w:t xml:space="preserve"> </w:t>
      </w:r>
      <w:r w:rsidR="002E69A2">
        <w:t>D</w:t>
      </w:r>
      <w:r w:rsidR="009D27C1">
        <w:t>ense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1890"/>
        <w:gridCol w:w="4975"/>
      </w:tblGrid>
      <w:tr w:rsidR="009F5DFF" w:rsidRPr="00EF08AF" w14:paraId="11BFC603" w14:textId="77777777" w:rsidTr="00833EC2">
        <w:tc>
          <w:tcPr>
            <w:tcW w:w="992" w:type="dxa"/>
            <w:tcBorders>
              <w:bottom w:val="single" w:sz="4" w:space="0" w:color="auto"/>
            </w:tcBorders>
            <w:shd w:val="clear" w:color="auto" w:fill="auto"/>
            <w:vAlign w:val="center"/>
          </w:tcPr>
          <w:p w14:paraId="65989B8B" w14:textId="77777777" w:rsidR="009F5DFF" w:rsidRPr="007F7C8C" w:rsidRDefault="009F5DFF" w:rsidP="00833EC2">
            <w:pPr>
              <w:pStyle w:val="MDPI42tablebody"/>
              <w:spacing w:line="240" w:lineRule="auto"/>
              <w:rPr>
                <w:b/>
                <w:snapToGrid/>
              </w:rPr>
            </w:pPr>
            <w:r>
              <w:rPr>
                <w:b/>
                <w:snapToGrid/>
              </w:rPr>
              <w:t>Reference</w:t>
            </w:r>
          </w:p>
        </w:tc>
        <w:tc>
          <w:tcPr>
            <w:tcW w:w="1890" w:type="dxa"/>
            <w:tcBorders>
              <w:bottom w:val="single" w:sz="4" w:space="0" w:color="auto"/>
            </w:tcBorders>
            <w:shd w:val="clear" w:color="auto" w:fill="auto"/>
            <w:vAlign w:val="center"/>
          </w:tcPr>
          <w:p w14:paraId="2A93FFA9" w14:textId="77777777" w:rsidR="009F5DFF" w:rsidRPr="007F7C8C" w:rsidRDefault="009F5DFF" w:rsidP="00833EC2">
            <w:pPr>
              <w:pStyle w:val="MDPI42tablebody"/>
              <w:spacing w:line="240" w:lineRule="auto"/>
              <w:rPr>
                <w:b/>
                <w:snapToGrid/>
              </w:rPr>
            </w:pPr>
            <w:r>
              <w:rPr>
                <w:b/>
                <w:snapToGrid/>
              </w:rPr>
              <w:t>Author</w:t>
            </w:r>
          </w:p>
        </w:tc>
        <w:tc>
          <w:tcPr>
            <w:tcW w:w="4975" w:type="dxa"/>
            <w:tcBorders>
              <w:bottom w:val="single" w:sz="4" w:space="0" w:color="auto"/>
            </w:tcBorders>
            <w:shd w:val="clear" w:color="auto" w:fill="auto"/>
            <w:vAlign w:val="center"/>
          </w:tcPr>
          <w:p w14:paraId="0AC3B9E9" w14:textId="77777777" w:rsidR="009F5DFF" w:rsidRPr="007F7C8C" w:rsidRDefault="009F5DFF" w:rsidP="00833EC2">
            <w:pPr>
              <w:pStyle w:val="MDPI42tablebody"/>
              <w:spacing w:line="240" w:lineRule="auto"/>
              <w:rPr>
                <w:b/>
                <w:snapToGrid/>
              </w:rPr>
            </w:pPr>
            <w:r>
              <w:rPr>
                <w:b/>
                <w:snapToGrid/>
              </w:rPr>
              <w:t xml:space="preserve">Sensor </w:t>
            </w:r>
          </w:p>
        </w:tc>
      </w:tr>
      <w:tr w:rsidR="008D65BE" w:rsidRPr="00EF08AF" w14:paraId="644B02FE" w14:textId="77777777" w:rsidTr="00833EC2">
        <w:tc>
          <w:tcPr>
            <w:tcW w:w="992" w:type="dxa"/>
            <w:shd w:val="clear" w:color="auto" w:fill="auto"/>
            <w:vAlign w:val="center"/>
          </w:tcPr>
          <w:p w14:paraId="16F43E5D" w14:textId="28B071D7" w:rsidR="008D65BE" w:rsidRDefault="008D65BE" w:rsidP="008D65BE">
            <w:pPr>
              <w:pStyle w:val="MDPI42tablebody"/>
              <w:spacing w:line="240" w:lineRule="auto"/>
            </w:pPr>
            <w:r>
              <w:fldChar w:fldCharType="begin"/>
            </w:r>
            <w:r w:rsidR="00C82D7C">
              <w:instrText xml:space="preserve"> ADDIN ZOTERO_ITEM CSL_CITATION {"citationID":"HtroHkgS","properties":{"formattedCitation":"[20]","plainCitation":"[20]","noteIndex":0},"citationItems":[{"id":232,"uris":["http://zotero.org/users/11398818/items/ZMS5CAZB"],"itemData":{"id":232,"type":"article-journal","container-title":"IEEE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fldChar w:fldCharType="separate"/>
            </w:r>
            <w:r w:rsidR="00C82D7C" w:rsidRPr="00C82D7C">
              <w:t>[20]</w:t>
            </w:r>
            <w:r>
              <w:fldChar w:fldCharType="end"/>
            </w:r>
          </w:p>
        </w:tc>
        <w:tc>
          <w:tcPr>
            <w:tcW w:w="1890" w:type="dxa"/>
            <w:shd w:val="clear" w:color="auto" w:fill="auto"/>
            <w:vAlign w:val="center"/>
          </w:tcPr>
          <w:p w14:paraId="330943A3" w14:textId="20D10FC0" w:rsidR="008D65BE" w:rsidRPr="00546FFF" w:rsidRDefault="008D65BE" w:rsidP="008D65BE">
            <w:pPr>
              <w:pStyle w:val="MDPI42tablebody"/>
              <w:spacing w:line="240" w:lineRule="auto"/>
            </w:pPr>
            <w:r w:rsidRPr="00060983">
              <w:t>Xu et al</w:t>
            </w:r>
            <w:r>
              <w:t>.</w:t>
            </w:r>
            <w:r w:rsidRPr="00060983">
              <w:t>, 2013</w:t>
            </w:r>
          </w:p>
        </w:tc>
        <w:tc>
          <w:tcPr>
            <w:tcW w:w="4975" w:type="dxa"/>
            <w:shd w:val="clear" w:color="auto" w:fill="auto"/>
            <w:vAlign w:val="center"/>
          </w:tcPr>
          <w:p w14:paraId="0574937E" w14:textId="0F55F6F2" w:rsidR="008D65BE" w:rsidRPr="00176972" w:rsidRDefault="008D65BE" w:rsidP="008D65BE">
            <w:pPr>
              <w:pStyle w:val="MDPI42tablebody"/>
              <w:spacing w:line="240" w:lineRule="auto"/>
            </w:pPr>
            <w:r w:rsidRPr="00941318">
              <w:t>Textile Pressure Sensor Array</w:t>
            </w:r>
          </w:p>
        </w:tc>
      </w:tr>
      <w:tr w:rsidR="008D65BE" w:rsidRPr="00943C10" w14:paraId="71169C4D" w14:textId="77777777" w:rsidTr="00833EC2">
        <w:tc>
          <w:tcPr>
            <w:tcW w:w="992" w:type="dxa"/>
            <w:shd w:val="clear" w:color="auto" w:fill="auto"/>
            <w:vAlign w:val="center"/>
          </w:tcPr>
          <w:p w14:paraId="0B277015" w14:textId="6E1C9217" w:rsidR="008D65BE" w:rsidRPr="00F220D4" w:rsidRDefault="008D65BE" w:rsidP="008D65BE">
            <w:pPr>
              <w:pStyle w:val="MDPI42tablebody"/>
              <w:spacing w:line="240" w:lineRule="auto"/>
            </w:pPr>
            <w:r>
              <w:fldChar w:fldCharType="begin"/>
            </w:r>
            <w:r w:rsidR="00C82D7C">
              <w:instrText xml:space="preserve"> ADDIN ZOTERO_ITEM CSL_CITATION {"citationID":"Fmw1tJeB","properties":{"formattedCitation":"[23]","plainCitation":"[23]","noteIndex":0},"citationItems":[{"id":151,"uris":["http://zotero.org/users/11398818/items/IH6ZVDXW"],"itemData":{"id":151,"type":"article-journal","abstract":"&lt;p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fldChar w:fldCharType="separate"/>
            </w:r>
            <w:r w:rsidR="00C82D7C" w:rsidRPr="00C82D7C">
              <w:t>[23]</w:t>
            </w:r>
            <w:r>
              <w:fldChar w:fldCharType="end"/>
            </w:r>
          </w:p>
        </w:tc>
        <w:tc>
          <w:tcPr>
            <w:tcW w:w="1890" w:type="dxa"/>
            <w:shd w:val="clear" w:color="auto" w:fill="auto"/>
            <w:vAlign w:val="center"/>
          </w:tcPr>
          <w:p w14:paraId="03037B3F" w14:textId="77777777" w:rsidR="008D65BE" w:rsidRPr="00F220D4" w:rsidRDefault="008D65BE" w:rsidP="008D65BE">
            <w:pPr>
              <w:pStyle w:val="MDPI42tablebody"/>
              <w:spacing w:line="240" w:lineRule="auto"/>
            </w:pPr>
            <w:r w:rsidRPr="00D81A03">
              <w:t>Huang et al., 2017</w:t>
            </w:r>
          </w:p>
        </w:tc>
        <w:tc>
          <w:tcPr>
            <w:tcW w:w="4975" w:type="dxa"/>
            <w:shd w:val="clear" w:color="auto" w:fill="auto"/>
            <w:vAlign w:val="center"/>
          </w:tcPr>
          <w:p w14:paraId="379BDA68" w14:textId="77777777" w:rsidR="008D65BE" w:rsidRPr="00943C10" w:rsidRDefault="008D65BE" w:rsidP="008D65BE">
            <w:pPr>
              <w:pStyle w:val="MDPI42tablebody"/>
              <w:spacing w:line="240" w:lineRule="auto"/>
              <w:rPr>
                <w:lang w:val="it-IT"/>
                <w:rPrChange w:id="69" w:author="Janusz Kulon" w:date="2024-01-18T12:44:00Z">
                  <w:rPr/>
                </w:rPrChange>
              </w:rPr>
            </w:pPr>
            <w:r w:rsidRPr="00943C10">
              <w:rPr>
                <w:lang w:val="it-IT"/>
                <w:rPrChange w:id="70" w:author="Janusz Kulon" w:date="2024-01-18T12:44:00Z">
                  <w:rPr/>
                </w:rPrChange>
              </w:rPr>
              <w:t>52x44 Piezo-Resistive Sensor Array</w:t>
            </w:r>
          </w:p>
        </w:tc>
      </w:tr>
      <w:tr w:rsidR="008D65BE" w:rsidRPr="00EF08AF" w14:paraId="38EC37FF" w14:textId="77777777" w:rsidTr="00833EC2">
        <w:tc>
          <w:tcPr>
            <w:tcW w:w="992" w:type="dxa"/>
            <w:shd w:val="clear" w:color="auto" w:fill="auto"/>
            <w:vAlign w:val="center"/>
          </w:tcPr>
          <w:p w14:paraId="4C367146" w14:textId="1FDB7459" w:rsidR="008D65BE" w:rsidRDefault="008D65BE" w:rsidP="008D65BE">
            <w:pPr>
              <w:pStyle w:val="MDPI42tablebody"/>
              <w:spacing w:line="240" w:lineRule="auto"/>
            </w:pPr>
            <w:r>
              <w:fldChar w:fldCharType="begin"/>
            </w:r>
            <w:r w:rsidR="00C82D7C">
              <w:instrText xml:space="preserve"> ADDIN ZOTERO_ITEM CSL_CITATION {"citationID":"gZKeEbsz","properties":{"formattedCitation":"[19]","plainCitation":"[19]","noteIndex":0},"citationItems":[{"id":161,"uris":["http://zotero.org/users/11398818/items/JP76KCNB"],"itemData":{"id":161,"type":"article-journal","container-title":"Sensors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fldChar w:fldCharType="separate"/>
            </w:r>
            <w:r w:rsidR="00C82D7C" w:rsidRPr="00C82D7C">
              <w:t>[19]</w:t>
            </w:r>
            <w:r>
              <w:fldChar w:fldCharType="end"/>
            </w:r>
          </w:p>
        </w:tc>
        <w:tc>
          <w:tcPr>
            <w:tcW w:w="1890" w:type="dxa"/>
            <w:shd w:val="clear" w:color="auto" w:fill="auto"/>
            <w:vAlign w:val="center"/>
          </w:tcPr>
          <w:p w14:paraId="5FA474C0" w14:textId="77777777" w:rsidR="008D65BE" w:rsidRPr="004A7176"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431FE049" w14:textId="77777777" w:rsidR="008D65BE" w:rsidRPr="004A7176" w:rsidRDefault="008D65BE" w:rsidP="008D65BE">
            <w:pPr>
              <w:pStyle w:val="MDPI42tablebody"/>
              <w:spacing w:line="240" w:lineRule="auto"/>
            </w:pPr>
            <w:r w:rsidRPr="009B0D8E">
              <w:t>Textile Pressure Sensors</w:t>
            </w:r>
            <w:r>
              <w:t xml:space="preserve"> (Woven Fabric)</w:t>
            </w:r>
          </w:p>
        </w:tc>
      </w:tr>
      <w:tr w:rsidR="008D65BE" w:rsidRPr="00EF08AF" w14:paraId="2E5667A4" w14:textId="77777777" w:rsidTr="00833EC2">
        <w:tc>
          <w:tcPr>
            <w:tcW w:w="992" w:type="dxa"/>
            <w:shd w:val="clear" w:color="auto" w:fill="auto"/>
            <w:vAlign w:val="center"/>
          </w:tcPr>
          <w:p w14:paraId="1E564D27" w14:textId="4FDB064B" w:rsidR="008D65BE" w:rsidRDefault="008D65BE" w:rsidP="008D65BE">
            <w:pPr>
              <w:pStyle w:val="MDPI42tablebody"/>
              <w:spacing w:line="240" w:lineRule="auto"/>
            </w:pPr>
            <w:r>
              <w:fldChar w:fldCharType="begin"/>
            </w:r>
            <w:r w:rsidR="00C82D7C">
              <w:instrText xml:space="preserve"> ADDIN ZOTERO_ITEM CSL_CITATION {"citationID":"SRgAzMXS","properties":{"formattedCitation":"[24]","plainCitation":"[24]","noteIndex":0},"citationItems":[{"id":214,"uris":["http://zotero.org/users/11398818/items/SBMQ83RY"],"itemData":{"id":214,"type":"article-journal","abstract":"Sitting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schema":"https://github.com/citation-style-language/schema/raw/master/csl-citation.json"} </w:instrText>
            </w:r>
            <w:r>
              <w:fldChar w:fldCharType="separate"/>
            </w:r>
            <w:r w:rsidR="00C82D7C" w:rsidRPr="00C82D7C">
              <w:t>[24]</w:t>
            </w:r>
            <w:r>
              <w:fldChar w:fldCharType="end"/>
            </w:r>
          </w:p>
        </w:tc>
        <w:tc>
          <w:tcPr>
            <w:tcW w:w="1890" w:type="dxa"/>
            <w:shd w:val="clear" w:color="auto" w:fill="auto"/>
            <w:vAlign w:val="center"/>
          </w:tcPr>
          <w:p w14:paraId="6FDA8757" w14:textId="77777777" w:rsidR="008D65BE" w:rsidRPr="0089129A" w:rsidRDefault="008D65BE" w:rsidP="008D65BE">
            <w:pPr>
              <w:pStyle w:val="MDPI42tablebody"/>
              <w:spacing w:line="240" w:lineRule="auto"/>
            </w:pPr>
            <w:r w:rsidRPr="0089129A">
              <w:t>Kim et al</w:t>
            </w:r>
            <w:r>
              <w:t>.</w:t>
            </w:r>
            <w:r w:rsidRPr="0089129A">
              <w:t>, 2018</w:t>
            </w:r>
          </w:p>
        </w:tc>
        <w:tc>
          <w:tcPr>
            <w:tcW w:w="4975" w:type="dxa"/>
            <w:shd w:val="clear" w:color="auto" w:fill="auto"/>
            <w:vAlign w:val="center"/>
          </w:tcPr>
          <w:p w14:paraId="2D86FAF5" w14:textId="77777777" w:rsidR="008D65BE" w:rsidRPr="0089129A" w:rsidRDefault="008D65BE" w:rsidP="008D65BE">
            <w:pPr>
              <w:pStyle w:val="MDPI42tablebody"/>
              <w:spacing w:line="240" w:lineRule="auto"/>
            </w:pPr>
            <w:r w:rsidRPr="0061122C">
              <w:t>8x8 Pressure Mat Sensor</w:t>
            </w:r>
          </w:p>
        </w:tc>
      </w:tr>
      <w:tr w:rsidR="008D65BE" w:rsidRPr="00EF08AF" w14:paraId="65D5C0A8" w14:textId="77777777" w:rsidTr="00833EC2">
        <w:tc>
          <w:tcPr>
            <w:tcW w:w="992" w:type="dxa"/>
            <w:shd w:val="clear" w:color="auto" w:fill="auto"/>
            <w:vAlign w:val="center"/>
          </w:tcPr>
          <w:p w14:paraId="43D2C1DD" w14:textId="758DA400" w:rsidR="008D65BE" w:rsidRDefault="008D65BE" w:rsidP="008D65BE">
            <w:pPr>
              <w:pStyle w:val="MDPI42tablebody"/>
              <w:spacing w:line="240" w:lineRule="auto"/>
            </w:pPr>
            <w:r>
              <w:fldChar w:fldCharType="begin"/>
            </w:r>
            <w:r w:rsidR="00C82D7C">
              <w:instrText xml:space="preserve"> ADDIN ZOTERO_ITEM CSL_CITATION {"citationID":"BNnUMXYr","properties":{"formattedCitation":"[25]","plainCitation":"[25]","noteIndex":0},"citationItems":[{"id":143,"uris":["http://zotero.org/users/11398818/items/6LWNY69L"],"itemData":{"id":143,"type":"article-journal","abstract":"As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fldChar w:fldCharType="separate"/>
            </w:r>
            <w:r w:rsidR="00C82D7C" w:rsidRPr="00C82D7C">
              <w:t>[25]</w:t>
            </w:r>
            <w:r>
              <w:fldChar w:fldCharType="end"/>
            </w:r>
          </w:p>
        </w:tc>
        <w:tc>
          <w:tcPr>
            <w:tcW w:w="1890" w:type="dxa"/>
            <w:shd w:val="clear" w:color="auto" w:fill="auto"/>
            <w:vAlign w:val="center"/>
          </w:tcPr>
          <w:p w14:paraId="07641979" w14:textId="77777777" w:rsidR="008D65BE" w:rsidRPr="0089129A" w:rsidRDefault="008D65BE" w:rsidP="008D65BE">
            <w:pPr>
              <w:pStyle w:val="MDPI42tablebody"/>
              <w:spacing w:line="240" w:lineRule="auto"/>
            </w:pPr>
            <w:r w:rsidRPr="00B62C65">
              <w:t>Cai et al.</w:t>
            </w:r>
            <w:r>
              <w:t>,</w:t>
            </w:r>
            <w:r w:rsidRPr="00B62C65">
              <w:t xml:space="preserve"> 2021</w:t>
            </w:r>
          </w:p>
        </w:tc>
        <w:tc>
          <w:tcPr>
            <w:tcW w:w="4975" w:type="dxa"/>
            <w:shd w:val="clear" w:color="auto" w:fill="auto"/>
            <w:vAlign w:val="center"/>
          </w:tcPr>
          <w:p w14:paraId="2631F6CC" w14:textId="67AA2E56" w:rsidR="008D65BE" w:rsidRPr="0061122C" w:rsidRDefault="00C343FE" w:rsidP="008D65BE">
            <w:pPr>
              <w:pStyle w:val="MDPI42tablebody"/>
              <w:spacing w:line="240" w:lineRule="auto"/>
            </w:pPr>
            <w:r w:rsidRPr="00C343FE">
              <w:t xml:space="preserve">400mm x 400mm </w:t>
            </w:r>
            <w:r w:rsidR="008D65BE" w:rsidRPr="00B62C65">
              <w:t>Flexible Array Pressure Sensor</w:t>
            </w:r>
          </w:p>
        </w:tc>
      </w:tr>
      <w:tr w:rsidR="00823A9F" w:rsidRPr="00EF08AF" w14:paraId="640F4728" w14:textId="77777777" w:rsidTr="00833EC2">
        <w:tc>
          <w:tcPr>
            <w:tcW w:w="992" w:type="dxa"/>
            <w:shd w:val="clear" w:color="auto" w:fill="auto"/>
            <w:vAlign w:val="center"/>
          </w:tcPr>
          <w:p w14:paraId="2287F4EC" w14:textId="1962DEE0" w:rsidR="00823A9F" w:rsidRDefault="00823A9F" w:rsidP="00823A9F">
            <w:pPr>
              <w:pStyle w:val="MDPI42tablebody"/>
              <w:spacing w:line="240" w:lineRule="auto"/>
            </w:pPr>
            <w:r>
              <w:fldChar w:fldCharType="begin"/>
            </w:r>
            <w:r w:rsidR="00C82D7C">
              <w:instrText xml:space="preserve"> ADDIN ZOTERO_ITEM CSL_CITATION {"citationID":"dWLOO0lR","properties":{"formattedCitation":"[26]","plainCitation":"[26]","noteIndex":0},"citationItems":[{"id":163,"uris":["http://zotero.org/users/11398818/items/L7KAFSQC"],"itemData":{"id":163,"type":"article-journal","container-title":"Sensors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fldChar w:fldCharType="separate"/>
            </w:r>
            <w:r w:rsidR="00C82D7C" w:rsidRPr="00C82D7C">
              <w:t>[26]</w:t>
            </w:r>
            <w:r>
              <w:fldChar w:fldCharType="end"/>
            </w:r>
          </w:p>
        </w:tc>
        <w:tc>
          <w:tcPr>
            <w:tcW w:w="1890" w:type="dxa"/>
            <w:shd w:val="clear" w:color="auto" w:fill="auto"/>
            <w:vAlign w:val="center"/>
          </w:tcPr>
          <w:p w14:paraId="54CBC7CB" w14:textId="4801AFB4" w:rsidR="00823A9F" w:rsidRPr="00B62C65" w:rsidRDefault="00823A9F" w:rsidP="00823A9F">
            <w:pPr>
              <w:pStyle w:val="MDPI42tablebody"/>
              <w:spacing w:line="240" w:lineRule="auto"/>
            </w:pPr>
            <w:r w:rsidRPr="004A7176">
              <w:t>Ran et al., 2021</w:t>
            </w:r>
          </w:p>
        </w:tc>
        <w:tc>
          <w:tcPr>
            <w:tcW w:w="4975" w:type="dxa"/>
            <w:shd w:val="clear" w:color="auto" w:fill="auto"/>
            <w:vAlign w:val="center"/>
          </w:tcPr>
          <w:p w14:paraId="28BC8A38" w14:textId="03BE55C0" w:rsidR="00823A9F" w:rsidRPr="00B62C65" w:rsidRDefault="00823A9F" w:rsidP="00823A9F">
            <w:pPr>
              <w:pStyle w:val="MDPI42tablebody"/>
              <w:spacing w:line="240" w:lineRule="auto"/>
            </w:pPr>
            <w:r w:rsidRPr="00994F14">
              <w:t xml:space="preserve">11 × 13 </w:t>
            </w:r>
            <w:r w:rsidRPr="004A7176">
              <w:t>Pressure Array (IMM00014, I-MOTION)</w:t>
            </w:r>
          </w:p>
        </w:tc>
      </w:tr>
      <w:tr w:rsidR="00823A9F" w:rsidRPr="00EF08AF" w14:paraId="315F7F52" w14:textId="77777777" w:rsidTr="00833EC2">
        <w:tc>
          <w:tcPr>
            <w:tcW w:w="992" w:type="dxa"/>
            <w:shd w:val="clear" w:color="auto" w:fill="auto"/>
            <w:vAlign w:val="center"/>
          </w:tcPr>
          <w:p w14:paraId="0937F693" w14:textId="1EAA1908" w:rsidR="00823A9F" w:rsidRDefault="00823A9F" w:rsidP="00823A9F">
            <w:pPr>
              <w:pStyle w:val="MDPI42tablebody"/>
              <w:spacing w:line="240" w:lineRule="auto"/>
            </w:pPr>
            <w:r>
              <w:fldChar w:fldCharType="begin"/>
            </w:r>
            <w:r w:rsidR="00C82D7C">
              <w:instrText xml:space="preserve"> ADDIN ZOTERO_ITEM CSL_CITATION {"citationID":"bUMa0g88","properties":{"formattedCitation":"[27]","plainCitation":"[27]","noteIndex":0},"citationItems":[{"id":105,"uris":["http://zotero.org/groups/5004747/items/N5KK9WGQ"],"itemData":{"id":105,"type":"article-journal","abstract":"This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fldChar w:fldCharType="separate"/>
            </w:r>
            <w:r w:rsidR="00C82D7C" w:rsidRPr="00C82D7C">
              <w:t>[27]</w:t>
            </w:r>
            <w:r>
              <w:fldChar w:fldCharType="end"/>
            </w:r>
          </w:p>
        </w:tc>
        <w:tc>
          <w:tcPr>
            <w:tcW w:w="1890" w:type="dxa"/>
            <w:shd w:val="clear" w:color="auto" w:fill="auto"/>
            <w:vAlign w:val="center"/>
          </w:tcPr>
          <w:p w14:paraId="42FB1DD3" w14:textId="7392613B" w:rsidR="00823A9F" w:rsidRPr="00B62A6E" w:rsidRDefault="00823A9F" w:rsidP="00823A9F">
            <w:pPr>
              <w:pStyle w:val="MDPI42tablebody"/>
              <w:spacing w:line="240" w:lineRule="auto"/>
            </w:pPr>
            <w:r w:rsidRPr="00546FFF">
              <w:t>Ahmad et al., 2021</w:t>
            </w:r>
          </w:p>
        </w:tc>
        <w:tc>
          <w:tcPr>
            <w:tcW w:w="4975" w:type="dxa"/>
            <w:shd w:val="clear" w:color="auto" w:fill="auto"/>
            <w:vAlign w:val="center"/>
          </w:tcPr>
          <w:p w14:paraId="36B3F8E0" w14:textId="51A91622" w:rsidR="00823A9F" w:rsidRPr="00060983" w:rsidRDefault="00823A9F" w:rsidP="00823A9F">
            <w:pPr>
              <w:pStyle w:val="MDPI42tablebody"/>
              <w:spacing w:line="240" w:lineRule="auto"/>
            </w:pPr>
            <w:r w:rsidRPr="00176972">
              <w:t>Screen Printed Pressure sensor units (16 Array)</w:t>
            </w:r>
          </w:p>
        </w:tc>
      </w:tr>
      <w:tr w:rsidR="00823A9F" w:rsidRPr="00EF08AF" w14:paraId="2ECDD06A" w14:textId="77777777" w:rsidTr="00833EC2">
        <w:tc>
          <w:tcPr>
            <w:tcW w:w="992" w:type="dxa"/>
            <w:shd w:val="clear" w:color="auto" w:fill="auto"/>
            <w:vAlign w:val="center"/>
          </w:tcPr>
          <w:p w14:paraId="37A42D61" w14:textId="09317B63" w:rsidR="00823A9F" w:rsidRDefault="00823A9F" w:rsidP="00823A9F">
            <w:pPr>
              <w:pStyle w:val="MDPI42tablebody"/>
              <w:spacing w:line="240" w:lineRule="auto"/>
            </w:pPr>
            <w:r>
              <w:fldChar w:fldCharType="begin"/>
            </w:r>
            <w:r w:rsidR="00C82D7C">
              <w:instrText xml:space="preserve"> ADDIN ZOTERO_ITEM CSL_CITATION {"citationID":"MJaKl07D","properties":{"formattedCitation":"[28]","plainCitation":"[28]","noteIndex":0},"citationItems":[{"id":126,"uris":["http://zotero.org/groups/5004747/items/SZ698YAT"],"itemData":{"id":126,"type":"article-journal","container-title":"IEEE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fldChar w:fldCharType="separate"/>
            </w:r>
            <w:r w:rsidR="00C82D7C" w:rsidRPr="00C82D7C">
              <w:t>[28]</w:t>
            </w:r>
            <w:r>
              <w:fldChar w:fldCharType="end"/>
            </w:r>
          </w:p>
        </w:tc>
        <w:tc>
          <w:tcPr>
            <w:tcW w:w="1890" w:type="dxa"/>
            <w:shd w:val="clear" w:color="auto" w:fill="auto"/>
            <w:vAlign w:val="center"/>
          </w:tcPr>
          <w:p w14:paraId="306DABBF" w14:textId="77777777" w:rsidR="00823A9F" w:rsidRPr="00060983" w:rsidRDefault="00823A9F" w:rsidP="00823A9F">
            <w:pPr>
              <w:pStyle w:val="MDPI42tablebody"/>
              <w:spacing w:line="240" w:lineRule="auto"/>
            </w:pPr>
            <w:r>
              <w:t>Wang et al., 2021</w:t>
            </w:r>
          </w:p>
        </w:tc>
        <w:tc>
          <w:tcPr>
            <w:tcW w:w="4975" w:type="dxa"/>
            <w:shd w:val="clear" w:color="auto" w:fill="auto"/>
            <w:vAlign w:val="center"/>
          </w:tcPr>
          <w:p w14:paraId="7A627921" w14:textId="77777777" w:rsidR="00823A9F" w:rsidRPr="00941318" w:rsidRDefault="00823A9F" w:rsidP="00823A9F">
            <w:pPr>
              <w:pStyle w:val="MDPI42tablebody"/>
              <w:spacing w:line="240" w:lineRule="auto"/>
            </w:pPr>
            <w:r w:rsidRPr="009F5DFF">
              <w:t>2 Pressure Sensors Array (FSR)</w:t>
            </w:r>
          </w:p>
        </w:tc>
      </w:tr>
      <w:tr w:rsidR="00DF4052" w:rsidRPr="00EF08AF" w14:paraId="7CEF7D5C" w14:textId="77777777" w:rsidTr="00833EC2">
        <w:tc>
          <w:tcPr>
            <w:tcW w:w="992" w:type="dxa"/>
            <w:shd w:val="clear" w:color="auto" w:fill="auto"/>
            <w:vAlign w:val="center"/>
          </w:tcPr>
          <w:p w14:paraId="642D2990" w14:textId="6F22436D" w:rsidR="00DF4052" w:rsidRDefault="00DF4052" w:rsidP="00DF4052">
            <w:pPr>
              <w:pStyle w:val="MDPI42tablebody"/>
              <w:spacing w:line="240" w:lineRule="auto"/>
            </w:pPr>
            <w:r>
              <w:fldChar w:fldCharType="begin"/>
            </w:r>
            <w:r w:rsidR="00C82D7C">
              <w:instrText xml:space="preserve"> ADDIN ZOTERO_ITEM CSL_CITATION {"citationID":"5zplmuNL","properties":{"formattedCitation":"[29]","plainCitation":"[29]","noteIndex":0},"citationItems":[{"id":220,"uris":["http://zotero.org/users/11398818/items/L4XCYESC"],"itemData":{"id":220,"type":"article-journal","container-title":"Biomedical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fldChar w:fldCharType="separate"/>
            </w:r>
            <w:r w:rsidR="00C82D7C" w:rsidRPr="00C82D7C">
              <w:t>[29]</w:t>
            </w:r>
            <w:r>
              <w:fldChar w:fldCharType="end"/>
            </w:r>
          </w:p>
        </w:tc>
        <w:tc>
          <w:tcPr>
            <w:tcW w:w="1890" w:type="dxa"/>
            <w:shd w:val="clear" w:color="auto" w:fill="auto"/>
            <w:vAlign w:val="center"/>
          </w:tcPr>
          <w:p w14:paraId="33A0650F" w14:textId="4055F630" w:rsidR="00DF4052" w:rsidRDefault="00DF4052" w:rsidP="00DF4052">
            <w:pPr>
              <w:pStyle w:val="MDPI42tablebody"/>
              <w:spacing w:line="240" w:lineRule="auto"/>
            </w:pPr>
            <w:r w:rsidRPr="00B62A6E">
              <w:t>Fan et al., 2022</w:t>
            </w:r>
          </w:p>
        </w:tc>
        <w:tc>
          <w:tcPr>
            <w:tcW w:w="4975" w:type="dxa"/>
            <w:shd w:val="clear" w:color="auto" w:fill="auto"/>
            <w:vAlign w:val="center"/>
          </w:tcPr>
          <w:p w14:paraId="2B51D1EF" w14:textId="3CD255F2" w:rsidR="00DF4052" w:rsidRPr="009F5DFF" w:rsidRDefault="00DF4052" w:rsidP="00DF4052">
            <w:pPr>
              <w:pStyle w:val="MDPI42tablebody"/>
              <w:spacing w:line="240" w:lineRule="auto"/>
            </w:pPr>
            <w:r w:rsidRPr="00060983">
              <w:t>44 × 52 Pressure Sensor Array</w:t>
            </w:r>
          </w:p>
        </w:tc>
      </w:tr>
    </w:tbl>
    <w:p w14:paraId="1CB890DB" w14:textId="77777777" w:rsidR="00A02F01" w:rsidRDefault="00A02F01" w:rsidP="00F877EB">
      <w:pPr>
        <w:pStyle w:val="MDPI31text"/>
        <w:ind w:left="0" w:firstLine="0"/>
      </w:pPr>
    </w:p>
    <w:p w14:paraId="2140BD97" w14:textId="77777777" w:rsidR="002F3AF5" w:rsidRDefault="002F3AF5" w:rsidP="00F877EB">
      <w:pPr>
        <w:pStyle w:val="MDPI31text"/>
        <w:ind w:left="0" w:firstLine="0"/>
      </w:pPr>
    </w:p>
    <w:p w14:paraId="1573DAE7" w14:textId="77777777" w:rsidR="00AA0E8E" w:rsidRDefault="00AA0E8E" w:rsidP="00F877EB">
      <w:pPr>
        <w:pStyle w:val="MDPI31text"/>
        <w:ind w:left="0" w:firstLine="0"/>
      </w:pPr>
    </w:p>
    <w:p w14:paraId="0AD821B9" w14:textId="77777777" w:rsidR="00AA0E8E" w:rsidRDefault="00AA0E8E" w:rsidP="00F877EB">
      <w:pPr>
        <w:pStyle w:val="MDPI31text"/>
        <w:ind w:left="0" w:firstLine="0"/>
      </w:pPr>
    </w:p>
    <w:p w14:paraId="2E3795DD" w14:textId="77777777" w:rsidR="00AA0E8E" w:rsidRDefault="00AA0E8E" w:rsidP="00F877EB">
      <w:pPr>
        <w:pStyle w:val="MDPI31text"/>
        <w:ind w:left="0" w:firstLine="0"/>
      </w:pPr>
    </w:p>
    <w:p w14:paraId="586106CE" w14:textId="7AE202F5" w:rsidR="003D19DF" w:rsidRDefault="00764085" w:rsidP="00A02F01">
      <w:pPr>
        <w:pStyle w:val="MDPI31text"/>
      </w:pPr>
      <w:r>
        <w:lastRenderedPageBreak/>
        <w:t>Sparse Sensor Array</w:t>
      </w:r>
    </w:p>
    <w:p w14:paraId="3CB3B337" w14:textId="121A09EE" w:rsidR="0053287E" w:rsidRDefault="0053287E" w:rsidP="0053287E">
      <w:pPr>
        <w:pStyle w:val="MDPI41tablecaption"/>
      </w:pPr>
      <w:r>
        <w:rPr>
          <w:b/>
        </w:rPr>
        <w:t>Table 3</w:t>
      </w:r>
      <w:r w:rsidRPr="00325902">
        <w:rPr>
          <w:b/>
        </w:rPr>
        <w:t>.</w:t>
      </w:r>
      <w:r w:rsidRPr="00325902">
        <w:t xml:space="preserve"> </w:t>
      </w:r>
      <w:r>
        <w:t xml:space="preserve">List of Studies </w:t>
      </w:r>
      <w:r w:rsidR="00A36B33">
        <w:t>using</w:t>
      </w:r>
      <w:r>
        <w:t xml:space="preserve"> </w:t>
      </w:r>
      <w:r w:rsidR="00FC471A">
        <w:t>sparse</w:t>
      </w:r>
      <w:r>
        <w:t xml:space="preserve"> Sensor Array</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992"/>
        <w:gridCol w:w="2250"/>
        <w:gridCol w:w="4615"/>
      </w:tblGrid>
      <w:tr w:rsidR="0053287E" w:rsidRPr="00EF08AF" w14:paraId="5FAB4A46" w14:textId="77777777" w:rsidTr="007333A0">
        <w:tc>
          <w:tcPr>
            <w:tcW w:w="992" w:type="dxa"/>
            <w:tcBorders>
              <w:bottom w:val="single" w:sz="4" w:space="0" w:color="auto"/>
            </w:tcBorders>
            <w:shd w:val="clear" w:color="auto" w:fill="auto"/>
            <w:vAlign w:val="center"/>
          </w:tcPr>
          <w:p w14:paraId="54EF2C4E" w14:textId="77777777" w:rsidR="0053287E" w:rsidRPr="007F7C8C" w:rsidRDefault="0053287E" w:rsidP="00833EC2">
            <w:pPr>
              <w:pStyle w:val="MDPI42tablebody"/>
              <w:spacing w:line="240" w:lineRule="auto"/>
              <w:rPr>
                <w:b/>
                <w:snapToGrid/>
              </w:rPr>
            </w:pPr>
            <w:r>
              <w:rPr>
                <w:b/>
                <w:snapToGrid/>
              </w:rPr>
              <w:t>Reference</w:t>
            </w:r>
          </w:p>
        </w:tc>
        <w:tc>
          <w:tcPr>
            <w:tcW w:w="2250" w:type="dxa"/>
            <w:tcBorders>
              <w:bottom w:val="single" w:sz="4" w:space="0" w:color="auto"/>
            </w:tcBorders>
            <w:shd w:val="clear" w:color="auto" w:fill="auto"/>
            <w:vAlign w:val="center"/>
          </w:tcPr>
          <w:p w14:paraId="768398AE" w14:textId="77777777" w:rsidR="0053287E" w:rsidRPr="007F7C8C" w:rsidRDefault="0053287E" w:rsidP="00833EC2">
            <w:pPr>
              <w:pStyle w:val="MDPI42tablebody"/>
              <w:spacing w:line="240" w:lineRule="auto"/>
              <w:rPr>
                <w:b/>
                <w:snapToGrid/>
              </w:rPr>
            </w:pPr>
            <w:r>
              <w:rPr>
                <w:b/>
                <w:snapToGrid/>
              </w:rPr>
              <w:t>Author</w:t>
            </w:r>
          </w:p>
        </w:tc>
        <w:tc>
          <w:tcPr>
            <w:tcW w:w="4615" w:type="dxa"/>
            <w:tcBorders>
              <w:bottom w:val="single" w:sz="4" w:space="0" w:color="auto"/>
            </w:tcBorders>
            <w:shd w:val="clear" w:color="auto" w:fill="auto"/>
            <w:vAlign w:val="center"/>
          </w:tcPr>
          <w:p w14:paraId="31853E14" w14:textId="77777777" w:rsidR="0053287E" w:rsidRPr="007F7C8C" w:rsidRDefault="0053287E" w:rsidP="00833EC2">
            <w:pPr>
              <w:pStyle w:val="MDPI42tablebody"/>
              <w:spacing w:line="240" w:lineRule="auto"/>
              <w:rPr>
                <w:b/>
                <w:snapToGrid/>
              </w:rPr>
            </w:pPr>
            <w:r>
              <w:rPr>
                <w:b/>
                <w:snapToGrid/>
              </w:rPr>
              <w:t xml:space="preserve">Sensor </w:t>
            </w:r>
          </w:p>
        </w:tc>
      </w:tr>
      <w:tr w:rsidR="0053287E" w:rsidRPr="00EF08AF" w14:paraId="74B6F028" w14:textId="77777777" w:rsidTr="007333A0">
        <w:tc>
          <w:tcPr>
            <w:tcW w:w="992" w:type="dxa"/>
            <w:shd w:val="clear" w:color="auto" w:fill="auto"/>
            <w:vAlign w:val="center"/>
          </w:tcPr>
          <w:p w14:paraId="494D446F" w14:textId="773319F5" w:rsidR="0053287E" w:rsidRPr="00F220D4" w:rsidRDefault="009D1C0F" w:rsidP="009D1C0F">
            <w:pPr>
              <w:pStyle w:val="MDPI42tablebody"/>
              <w:spacing w:line="240" w:lineRule="auto"/>
            </w:pPr>
            <w:r>
              <w:fldChar w:fldCharType="begin"/>
            </w:r>
            <w:r w:rsidR="00C82D7C">
              <w:instrText xml:space="preserve"> ADDIN ZOTERO_ITEM CSL_CITATION {"citationID":"nMgP6kS8","properties":{"formattedCitation":"[30]","plainCitation":"[30]","noteIndex":0},"citationItems":[{"id":177,"uris":["http://zotero.org/users/11398818/items/TIX5H2JM"],"itemData":{"id":177,"type":"paper-conference","container-title":"Proceedings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fldChar w:fldCharType="separate"/>
            </w:r>
            <w:r w:rsidR="00C82D7C" w:rsidRPr="00C82D7C">
              <w:t>[30]</w:t>
            </w:r>
            <w:r>
              <w:fldChar w:fldCharType="end"/>
            </w:r>
          </w:p>
        </w:tc>
        <w:tc>
          <w:tcPr>
            <w:tcW w:w="2250" w:type="dxa"/>
            <w:shd w:val="clear" w:color="auto" w:fill="auto"/>
            <w:vAlign w:val="center"/>
          </w:tcPr>
          <w:p w14:paraId="34472A78" w14:textId="04353C30" w:rsidR="0053287E" w:rsidRPr="00F220D4" w:rsidRDefault="004D7F67" w:rsidP="00833EC2">
            <w:pPr>
              <w:pStyle w:val="MDPI42tablebody"/>
              <w:spacing w:line="240" w:lineRule="auto"/>
            </w:pPr>
            <w:r w:rsidRPr="004D7F67">
              <w:t>Mutlu et al., 2007</w:t>
            </w:r>
          </w:p>
        </w:tc>
        <w:tc>
          <w:tcPr>
            <w:tcW w:w="4615" w:type="dxa"/>
            <w:shd w:val="clear" w:color="auto" w:fill="auto"/>
            <w:vAlign w:val="center"/>
          </w:tcPr>
          <w:p w14:paraId="293516C3" w14:textId="1BE3D461" w:rsidR="0053287E" w:rsidRPr="00F220D4" w:rsidRDefault="004D7F67" w:rsidP="00833EC2">
            <w:pPr>
              <w:pStyle w:val="MDPI42tablebody"/>
              <w:spacing w:line="240" w:lineRule="auto"/>
            </w:pPr>
            <w:r w:rsidRPr="004D7F67">
              <w:t>19 4x4 Pressure sensors (Force Sensing Resistors)</w:t>
            </w:r>
          </w:p>
        </w:tc>
      </w:tr>
      <w:tr w:rsidR="004D7F67" w:rsidRPr="00EF08AF" w14:paraId="64B57537" w14:textId="77777777" w:rsidTr="007333A0">
        <w:tc>
          <w:tcPr>
            <w:tcW w:w="992" w:type="dxa"/>
            <w:shd w:val="clear" w:color="auto" w:fill="auto"/>
            <w:vAlign w:val="center"/>
          </w:tcPr>
          <w:p w14:paraId="21FC7597" w14:textId="2BF06766" w:rsidR="004D7F67" w:rsidRDefault="00C2059F" w:rsidP="009D1C0F">
            <w:pPr>
              <w:pStyle w:val="MDPI42tablebody"/>
              <w:spacing w:line="240" w:lineRule="auto"/>
            </w:pPr>
            <w:r>
              <w:fldChar w:fldCharType="begin"/>
            </w:r>
            <w:r w:rsidR="00C82D7C">
              <w:instrText xml:space="preserve"> ADDIN ZOTERO_ITEM CSL_CITATION {"citationID":"JYWsaotW","properties":{"formattedCitation":"[31]","plainCitation":"[31]","noteIndex":0},"citationItems":[{"id":155,"uris":["http://zotero.org/users/11398818/items/UWUTEDIW"],"itemData":{"id":155,"type":"article-journal","abstract":"The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fldChar w:fldCharType="separate"/>
            </w:r>
            <w:r w:rsidR="00C82D7C" w:rsidRPr="00C82D7C">
              <w:t>[31]</w:t>
            </w:r>
            <w:r>
              <w:fldChar w:fldCharType="end"/>
            </w:r>
          </w:p>
        </w:tc>
        <w:tc>
          <w:tcPr>
            <w:tcW w:w="2250" w:type="dxa"/>
            <w:shd w:val="clear" w:color="auto" w:fill="auto"/>
            <w:vAlign w:val="center"/>
          </w:tcPr>
          <w:p w14:paraId="6D37F699" w14:textId="18A30AFA" w:rsidR="004D7F67" w:rsidRPr="004D7F67" w:rsidRDefault="00C2059F" w:rsidP="00833EC2">
            <w:pPr>
              <w:pStyle w:val="MDPI42tablebody"/>
              <w:spacing w:line="240" w:lineRule="auto"/>
            </w:pPr>
            <w:r w:rsidRPr="00C2059F">
              <w:t>Matuska et al., 2020</w:t>
            </w:r>
          </w:p>
        </w:tc>
        <w:tc>
          <w:tcPr>
            <w:tcW w:w="4615" w:type="dxa"/>
            <w:shd w:val="clear" w:color="auto" w:fill="auto"/>
            <w:vAlign w:val="center"/>
          </w:tcPr>
          <w:p w14:paraId="16FC3622" w14:textId="2EFE2A5A" w:rsidR="004D7F67" w:rsidRPr="004D7F67" w:rsidRDefault="00C2059F" w:rsidP="00833EC2">
            <w:pPr>
              <w:pStyle w:val="MDPI42tablebody"/>
              <w:spacing w:line="240" w:lineRule="auto"/>
            </w:pPr>
            <w:r w:rsidRPr="00C2059F">
              <w:t>6 Flexible Force Sensors (FSR402)</w:t>
            </w:r>
          </w:p>
        </w:tc>
      </w:tr>
      <w:tr w:rsidR="00C2059F" w:rsidRPr="00EF08AF" w14:paraId="21D51D80" w14:textId="77777777" w:rsidTr="007333A0">
        <w:tc>
          <w:tcPr>
            <w:tcW w:w="992" w:type="dxa"/>
            <w:shd w:val="clear" w:color="auto" w:fill="auto"/>
            <w:vAlign w:val="center"/>
          </w:tcPr>
          <w:p w14:paraId="629C1419" w14:textId="31FDA4BC" w:rsidR="00C2059F" w:rsidRDefault="007333A0" w:rsidP="009D1C0F">
            <w:pPr>
              <w:pStyle w:val="MDPI42tablebody"/>
              <w:spacing w:line="240" w:lineRule="auto"/>
            </w:pPr>
            <w:r>
              <w:fldChar w:fldCharType="begin"/>
            </w:r>
            <w:r w:rsidR="00C82D7C">
              <w:instrText xml:space="preserve"> ADDIN ZOTERO_ITEM CSL_CITATION {"citationID":"pxe0pT3g","properties":{"formattedCitation":"[32]","plainCitation":"[32]","noteIndex":0},"citationItems":[{"id":157,"uris":["http://zotero.org/users/11398818/items/RFVAKVUE"],"itemData":{"id":157,"type":"article-journal","abstract":"Nowadays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fldChar w:fldCharType="separate"/>
            </w:r>
            <w:r w:rsidR="00C82D7C" w:rsidRPr="00C82D7C">
              <w:t>[32]</w:t>
            </w:r>
            <w:r>
              <w:fldChar w:fldCharType="end"/>
            </w:r>
          </w:p>
        </w:tc>
        <w:tc>
          <w:tcPr>
            <w:tcW w:w="2250" w:type="dxa"/>
            <w:shd w:val="clear" w:color="auto" w:fill="auto"/>
            <w:vAlign w:val="center"/>
          </w:tcPr>
          <w:p w14:paraId="18BBF8CC" w14:textId="1C37C23F" w:rsidR="00C2059F" w:rsidRPr="00C2059F" w:rsidRDefault="00A87033" w:rsidP="00833EC2">
            <w:pPr>
              <w:pStyle w:val="MDPI42tablebody"/>
              <w:spacing w:line="240" w:lineRule="auto"/>
            </w:pPr>
            <w:r w:rsidRPr="007333A0">
              <w:t>Amniochorion</w:t>
            </w:r>
            <w:r w:rsidR="007333A0" w:rsidRPr="007333A0">
              <w:t xml:space="preserve"> Najafi et al., 2022</w:t>
            </w:r>
          </w:p>
        </w:tc>
        <w:tc>
          <w:tcPr>
            <w:tcW w:w="4615" w:type="dxa"/>
            <w:shd w:val="clear" w:color="auto" w:fill="auto"/>
            <w:vAlign w:val="center"/>
          </w:tcPr>
          <w:p w14:paraId="7E446B4B" w14:textId="1FBF166D" w:rsidR="00C2059F" w:rsidRPr="00C2059F" w:rsidRDefault="00424A49" w:rsidP="00833EC2">
            <w:pPr>
              <w:pStyle w:val="MDPI42tablebody"/>
              <w:spacing w:line="240" w:lineRule="auto"/>
            </w:pPr>
            <w:r w:rsidRPr="00424A49">
              <w:t>8 Force Sensing Resistors</w:t>
            </w:r>
          </w:p>
        </w:tc>
      </w:tr>
      <w:tr w:rsidR="00424A49" w:rsidRPr="00EF08AF" w14:paraId="1DC42BE2" w14:textId="77777777" w:rsidTr="007333A0">
        <w:tc>
          <w:tcPr>
            <w:tcW w:w="992" w:type="dxa"/>
            <w:shd w:val="clear" w:color="auto" w:fill="auto"/>
            <w:vAlign w:val="center"/>
          </w:tcPr>
          <w:p w14:paraId="0A17434E" w14:textId="428B2CF4" w:rsidR="00424A49" w:rsidRDefault="00424A49" w:rsidP="009D1C0F">
            <w:pPr>
              <w:pStyle w:val="MDPI42tablebody"/>
              <w:spacing w:line="240" w:lineRule="auto"/>
            </w:pPr>
            <w:r>
              <w:fldChar w:fldCharType="begin"/>
            </w:r>
            <w:r w:rsidR="00C82D7C">
              <w:instrText xml:space="preserve"> ADDIN ZOTERO_ITEM CSL_CITATION {"citationID":"8mqIR0Tc","properties":{"formattedCitation":"[33]","plainCitation":"[33]","noteIndex":0},"citationItems":[{"id":167,"uris":["http://zotero.org/users/11398818/items/DR5UVBDW"],"itemData":{"id":167,"type":"article-journal","container-title":"IEEE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fldChar w:fldCharType="separate"/>
            </w:r>
            <w:r w:rsidR="00C82D7C" w:rsidRPr="00C82D7C">
              <w:t>[33]</w:t>
            </w:r>
            <w:r>
              <w:fldChar w:fldCharType="end"/>
            </w:r>
          </w:p>
        </w:tc>
        <w:tc>
          <w:tcPr>
            <w:tcW w:w="2250" w:type="dxa"/>
            <w:shd w:val="clear" w:color="auto" w:fill="auto"/>
            <w:vAlign w:val="center"/>
          </w:tcPr>
          <w:p w14:paraId="397DCA19" w14:textId="3EEEC376" w:rsidR="00424A49" w:rsidRPr="007333A0" w:rsidRDefault="00424A49" w:rsidP="00833EC2">
            <w:pPr>
              <w:pStyle w:val="MDPI42tablebody"/>
              <w:spacing w:line="240" w:lineRule="auto"/>
            </w:pPr>
            <w:r w:rsidRPr="00424A49">
              <w:t>Hu et al., 2020</w:t>
            </w:r>
          </w:p>
        </w:tc>
        <w:tc>
          <w:tcPr>
            <w:tcW w:w="4615" w:type="dxa"/>
            <w:shd w:val="clear" w:color="auto" w:fill="auto"/>
            <w:vAlign w:val="center"/>
          </w:tcPr>
          <w:p w14:paraId="29BEF4DB" w14:textId="18926313" w:rsidR="00424A49" w:rsidRPr="00424A49" w:rsidRDefault="0091748C" w:rsidP="00833EC2">
            <w:pPr>
              <w:pStyle w:val="MDPI42tablebody"/>
              <w:spacing w:line="240" w:lineRule="auto"/>
            </w:pPr>
            <w:r w:rsidRPr="0091748C">
              <w:t>6 Flex Sensors</w:t>
            </w:r>
          </w:p>
        </w:tc>
      </w:tr>
      <w:tr w:rsidR="0091748C" w:rsidRPr="00EF08AF" w14:paraId="3437838F" w14:textId="77777777" w:rsidTr="007333A0">
        <w:tc>
          <w:tcPr>
            <w:tcW w:w="992" w:type="dxa"/>
            <w:shd w:val="clear" w:color="auto" w:fill="auto"/>
            <w:vAlign w:val="center"/>
          </w:tcPr>
          <w:p w14:paraId="5830BF80" w14:textId="27270CC1" w:rsidR="0091748C" w:rsidRDefault="0091748C" w:rsidP="009D1C0F">
            <w:pPr>
              <w:pStyle w:val="MDPI42tablebody"/>
              <w:spacing w:line="240" w:lineRule="auto"/>
            </w:pPr>
            <w:r>
              <w:fldChar w:fldCharType="begin"/>
            </w:r>
            <w:r w:rsidR="00C82D7C">
              <w:instrText xml:space="preserve"> ADDIN ZOTERO_ITEM CSL_CITATION {"citationID":"IhXEyMsA","properties":{"formattedCitation":"[34]","plainCitation":"[34]","noteIndex":0},"citationItems":[{"id":169,"uris":["http://zotero.org/users/11398818/items/8IPGYUV4"],"itemData":{"id":169,"type":"article-journal","container-title":"IEEE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fldChar w:fldCharType="separate"/>
            </w:r>
            <w:r w:rsidR="00C82D7C" w:rsidRPr="00C82D7C">
              <w:t>[34]</w:t>
            </w:r>
            <w:r>
              <w:fldChar w:fldCharType="end"/>
            </w:r>
          </w:p>
        </w:tc>
        <w:tc>
          <w:tcPr>
            <w:tcW w:w="2250" w:type="dxa"/>
            <w:shd w:val="clear" w:color="auto" w:fill="auto"/>
            <w:vAlign w:val="center"/>
          </w:tcPr>
          <w:p w14:paraId="612F6857" w14:textId="640551B7" w:rsidR="0091748C" w:rsidRPr="00424A49" w:rsidRDefault="00122648" w:rsidP="00833EC2">
            <w:pPr>
              <w:pStyle w:val="MDPI42tablebody"/>
              <w:spacing w:line="240" w:lineRule="auto"/>
            </w:pPr>
            <w:r w:rsidRPr="00122648">
              <w:t>Jeong and Park, 2021</w:t>
            </w:r>
          </w:p>
        </w:tc>
        <w:tc>
          <w:tcPr>
            <w:tcW w:w="4615" w:type="dxa"/>
            <w:shd w:val="clear" w:color="auto" w:fill="auto"/>
            <w:vAlign w:val="center"/>
          </w:tcPr>
          <w:p w14:paraId="72C2BF73" w14:textId="30C139B1" w:rsidR="0091748C" w:rsidRPr="0091748C" w:rsidRDefault="00122648" w:rsidP="00833EC2">
            <w:pPr>
              <w:pStyle w:val="MDPI42tablebody"/>
              <w:spacing w:line="240" w:lineRule="auto"/>
            </w:pPr>
            <w:r w:rsidRPr="00122648">
              <w:t>6 Pressure Sensors &amp; 6 Infrared Reflective Distance Sensors</w:t>
            </w:r>
          </w:p>
        </w:tc>
      </w:tr>
      <w:tr w:rsidR="00122648" w:rsidRPr="00EF08AF" w14:paraId="3B4DB398" w14:textId="77777777" w:rsidTr="007333A0">
        <w:tc>
          <w:tcPr>
            <w:tcW w:w="992" w:type="dxa"/>
            <w:shd w:val="clear" w:color="auto" w:fill="auto"/>
            <w:vAlign w:val="center"/>
          </w:tcPr>
          <w:p w14:paraId="4083B727" w14:textId="241E40A8" w:rsidR="00122648" w:rsidRDefault="00122648" w:rsidP="009D1C0F">
            <w:pPr>
              <w:pStyle w:val="MDPI42tablebody"/>
              <w:spacing w:line="240" w:lineRule="auto"/>
            </w:pPr>
            <w:r>
              <w:fldChar w:fldCharType="begin"/>
            </w:r>
            <w:r w:rsidR="00C82D7C">
              <w:instrText xml:space="preserve"> ADDIN ZOTERO_ITEM CSL_CITATION {"citationID":"A9fOCa3b","properties":{"formattedCitation":"[35]","plainCitation":"[35]","noteIndex":0},"citationItems":[{"id":170,"uris":["http://zotero.org/users/11398818/items/DXZPDRQ4"],"itemData":{"id":170,"type":"chapter","container-title":"Engineering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P."},{"family":"Vieira","given":"Pedro"}],"accessed":{"date-parts":[["2023",10,25]]},"issued":{"date-parts":[["2013"]]}}}],"schema":"https://github.com/citation-style-language/schema/raw/master/csl-citation.json"} </w:instrText>
            </w:r>
            <w:r>
              <w:fldChar w:fldCharType="separate"/>
            </w:r>
            <w:r w:rsidR="00C82D7C" w:rsidRPr="00C82D7C">
              <w:t>[35]</w:t>
            </w:r>
            <w:r>
              <w:fldChar w:fldCharType="end"/>
            </w:r>
          </w:p>
        </w:tc>
        <w:tc>
          <w:tcPr>
            <w:tcW w:w="2250" w:type="dxa"/>
            <w:shd w:val="clear" w:color="auto" w:fill="auto"/>
            <w:vAlign w:val="center"/>
          </w:tcPr>
          <w:p w14:paraId="18162092" w14:textId="4E69B5AC" w:rsidR="00122648" w:rsidRPr="00122648" w:rsidRDefault="00975289" w:rsidP="00833EC2">
            <w:pPr>
              <w:pStyle w:val="MDPI42tablebody"/>
              <w:spacing w:line="240" w:lineRule="auto"/>
            </w:pPr>
            <w:r w:rsidRPr="00975289">
              <w:t>Martins et al. 2013</w:t>
            </w:r>
          </w:p>
        </w:tc>
        <w:tc>
          <w:tcPr>
            <w:tcW w:w="4615" w:type="dxa"/>
            <w:shd w:val="clear" w:color="auto" w:fill="auto"/>
            <w:vAlign w:val="center"/>
          </w:tcPr>
          <w:p w14:paraId="23EC4CDE" w14:textId="4BFC2906" w:rsidR="00122648" w:rsidRPr="00122648" w:rsidRDefault="00975289" w:rsidP="00833EC2">
            <w:pPr>
              <w:pStyle w:val="MDPI42tablebody"/>
              <w:spacing w:line="240" w:lineRule="auto"/>
            </w:pPr>
            <w:r>
              <w:t xml:space="preserve">8 </w:t>
            </w:r>
            <w:r w:rsidRPr="00975289">
              <w:t>Low resolution matrices of Pressure Sensors</w:t>
            </w:r>
          </w:p>
        </w:tc>
      </w:tr>
      <w:tr w:rsidR="00975289" w:rsidRPr="00EF08AF" w14:paraId="417259DA" w14:textId="77777777" w:rsidTr="007333A0">
        <w:tc>
          <w:tcPr>
            <w:tcW w:w="992" w:type="dxa"/>
            <w:shd w:val="clear" w:color="auto" w:fill="auto"/>
            <w:vAlign w:val="center"/>
          </w:tcPr>
          <w:p w14:paraId="63FCA7FF" w14:textId="0ED0D571" w:rsidR="00975289" w:rsidRDefault="00E34D3E" w:rsidP="009D1C0F">
            <w:pPr>
              <w:pStyle w:val="MDPI42tablebody"/>
              <w:spacing w:line="240" w:lineRule="auto"/>
            </w:pPr>
            <w:r>
              <w:fldChar w:fldCharType="begin"/>
            </w:r>
            <w:r w:rsidR="00C82D7C">
              <w:instrText xml:space="preserve"> ADDIN ZOTERO_ITEM CSL_CITATION {"citationID":"XbV3quPa","properties":{"formattedCitation":"[36]","plainCitation":"[36]","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fldChar w:fldCharType="separate"/>
            </w:r>
            <w:r w:rsidR="00C82D7C" w:rsidRPr="00C82D7C">
              <w:t>[36]</w:t>
            </w:r>
            <w:r>
              <w:fldChar w:fldCharType="end"/>
            </w:r>
          </w:p>
        </w:tc>
        <w:tc>
          <w:tcPr>
            <w:tcW w:w="2250" w:type="dxa"/>
            <w:shd w:val="clear" w:color="auto" w:fill="auto"/>
            <w:vAlign w:val="center"/>
          </w:tcPr>
          <w:p w14:paraId="6EC5C4FD" w14:textId="28C8D98E" w:rsidR="00975289" w:rsidRPr="00975289" w:rsidRDefault="00CF46EC" w:rsidP="00833EC2">
            <w:pPr>
              <w:pStyle w:val="MDPI42tablebody"/>
              <w:spacing w:line="240" w:lineRule="auto"/>
            </w:pPr>
            <w:r w:rsidRPr="00CF46EC">
              <w:t>Ma et al., 2017</w:t>
            </w:r>
          </w:p>
        </w:tc>
        <w:tc>
          <w:tcPr>
            <w:tcW w:w="4615" w:type="dxa"/>
            <w:shd w:val="clear" w:color="auto" w:fill="auto"/>
            <w:vAlign w:val="center"/>
          </w:tcPr>
          <w:p w14:paraId="34231892" w14:textId="30BE720E" w:rsidR="00975289" w:rsidRDefault="00CF46EC" w:rsidP="00833EC2">
            <w:pPr>
              <w:pStyle w:val="MDPI42tablebody"/>
              <w:spacing w:line="240" w:lineRule="auto"/>
            </w:pPr>
            <w:r w:rsidRPr="00CF46EC">
              <w:t>12 Pressure Sensor (Force Sensitive Resistor)</w:t>
            </w:r>
          </w:p>
        </w:tc>
      </w:tr>
      <w:tr w:rsidR="00E34D3E" w:rsidRPr="00EF08AF" w14:paraId="3EBE3A3E" w14:textId="77777777" w:rsidTr="007333A0">
        <w:tc>
          <w:tcPr>
            <w:tcW w:w="992" w:type="dxa"/>
            <w:shd w:val="clear" w:color="auto" w:fill="auto"/>
            <w:vAlign w:val="center"/>
          </w:tcPr>
          <w:p w14:paraId="68062CB1" w14:textId="4AAF3245" w:rsidR="00E34D3E" w:rsidRDefault="0034379F" w:rsidP="009D1C0F">
            <w:pPr>
              <w:pStyle w:val="MDPI42tablebody"/>
              <w:spacing w:line="240" w:lineRule="auto"/>
            </w:pPr>
            <w:r>
              <w:fldChar w:fldCharType="begin"/>
            </w:r>
            <w:r w:rsidR="00C82D7C">
              <w:instrText xml:space="preserve"> ADDIN ZOTERO_ITEM CSL_CITATION {"citationID":"SQwUhxMr","properties":{"formattedCitation":"[37]","plainCitation":"[37]","noteIndex":0},"citationItems":[{"id":182,"uris":["http://zotero.org/users/11398818/items/EJDVGSEA"],"itemData":{"id":182,"type":"article-journal","abstract":"Occupational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fldChar w:fldCharType="separate"/>
            </w:r>
            <w:r w:rsidR="00C82D7C" w:rsidRPr="00C82D7C">
              <w:t>[37]</w:t>
            </w:r>
            <w:r>
              <w:fldChar w:fldCharType="end"/>
            </w:r>
          </w:p>
        </w:tc>
        <w:tc>
          <w:tcPr>
            <w:tcW w:w="2250" w:type="dxa"/>
            <w:shd w:val="clear" w:color="auto" w:fill="auto"/>
            <w:vAlign w:val="center"/>
          </w:tcPr>
          <w:p w14:paraId="4FED6E92" w14:textId="77AF37E0" w:rsidR="00E34D3E" w:rsidRPr="00CF46EC" w:rsidRDefault="0034379F" w:rsidP="00833EC2">
            <w:pPr>
              <w:pStyle w:val="MDPI42tablebody"/>
              <w:spacing w:line="240" w:lineRule="auto"/>
            </w:pPr>
            <w:r w:rsidRPr="0034379F">
              <w:t>Zemp et al</w:t>
            </w:r>
            <w:r>
              <w:t>.</w:t>
            </w:r>
            <w:r w:rsidRPr="0034379F">
              <w:t>, 2016</w:t>
            </w:r>
          </w:p>
        </w:tc>
        <w:tc>
          <w:tcPr>
            <w:tcW w:w="4615" w:type="dxa"/>
            <w:shd w:val="clear" w:color="auto" w:fill="auto"/>
            <w:vAlign w:val="center"/>
          </w:tcPr>
          <w:p w14:paraId="62B7C2EF" w14:textId="3C75F060" w:rsidR="00E34D3E" w:rsidRPr="00CF46EC" w:rsidRDefault="0034379F" w:rsidP="00833EC2">
            <w:pPr>
              <w:pStyle w:val="MDPI42tablebody"/>
              <w:spacing w:line="240" w:lineRule="auto"/>
            </w:pPr>
            <w:r w:rsidRPr="0034379F">
              <w:t>16 Force Sensor</w:t>
            </w:r>
          </w:p>
        </w:tc>
      </w:tr>
      <w:tr w:rsidR="0034379F" w:rsidRPr="00EF08AF" w14:paraId="545AA8FA" w14:textId="77777777" w:rsidTr="007333A0">
        <w:tc>
          <w:tcPr>
            <w:tcW w:w="992" w:type="dxa"/>
            <w:shd w:val="clear" w:color="auto" w:fill="auto"/>
            <w:vAlign w:val="center"/>
          </w:tcPr>
          <w:p w14:paraId="1B3248A2" w14:textId="1BFDDB83" w:rsidR="0034379F" w:rsidRDefault="00051552" w:rsidP="009D1C0F">
            <w:pPr>
              <w:pStyle w:val="MDPI42tablebody"/>
              <w:spacing w:line="240" w:lineRule="auto"/>
            </w:pPr>
            <w:r>
              <w:fldChar w:fldCharType="begin"/>
            </w:r>
            <w:r w:rsidR="00C82D7C">
              <w:instrText xml:space="preserve"> ADDIN ZOTERO_ITEM CSL_CITATION {"citationID":"hLcTSbMd","properties":{"formattedCitation":"[38]","plainCitation":"[38]","noteIndex":0},"citationItems":[{"id":159,"uris":["http://zotero.org/users/11398818/items/UGIYCU8F"],"itemData":{"id":159,"type":"article-journal","abstract":"Prolonged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fldChar w:fldCharType="separate"/>
            </w:r>
            <w:r w:rsidR="00C82D7C" w:rsidRPr="00C82D7C">
              <w:t>[38]</w:t>
            </w:r>
            <w:r>
              <w:fldChar w:fldCharType="end"/>
            </w:r>
          </w:p>
        </w:tc>
        <w:tc>
          <w:tcPr>
            <w:tcW w:w="2250" w:type="dxa"/>
            <w:shd w:val="clear" w:color="auto" w:fill="auto"/>
            <w:vAlign w:val="center"/>
          </w:tcPr>
          <w:p w14:paraId="731920E7" w14:textId="60C6CCD5" w:rsidR="0034379F" w:rsidRPr="0034379F" w:rsidRDefault="00051552" w:rsidP="00833EC2">
            <w:pPr>
              <w:pStyle w:val="MDPI42tablebody"/>
              <w:spacing w:line="240" w:lineRule="auto"/>
            </w:pPr>
            <w:r w:rsidRPr="00051552">
              <w:t>Tsai et al</w:t>
            </w:r>
            <w:r>
              <w:t>.</w:t>
            </w:r>
            <w:r w:rsidRPr="00051552">
              <w:t>, 2023</w:t>
            </w:r>
          </w:p>
        </w:tc>
        <w:tc>
          <w:tcPr>
            <w:tcW w:w="4615" w:type="dxa"/>
            <w:shd w:val="clear" w:color="auto" w:fill="auto"/>
            <w:vAlign w:val="center"/>
          </w:tcPr>
          <w:p w14:paraId="261024A6" w14:textId="10BC9D88" w:rsidR="0034379F" w:rsidRPr="0034379F" w:rsidRDefault="00051552" w:rsidP="00833EC2">
            <w:pPr>
              <w:pStyle w:val="MDPI42tablebody"/>
              <w:spacing w:line="240" w:lineRule="auto"/>
            </w:pPr>
            <w:r w:rsidRPr="00051552">
              <w:t>13 pressure sensors (FSR-406)</w:t>
            </w:r>
          </w:p>
        </w:tc>
      </w:tr>
      <w:tr w:rsidR="00051552" w:rsidRPr="00EF08AF" w14:paraId="15248D73" w14:textId="77777777" w:rsidTr="007333A0">
        <w:tc>
          <w:tcPr>
            <w:tcW w:w="992" w:type="dxa"/>
            <w:shd w:val="clear" w:color="auto" w:fill="auto"/>
            <w:vAlign w:val="center"/>
          </w:tcPr>
          <w:p w14:paraId="3646FC33" w14:textId="5F643819" w:rsidR="00051552" w:rsidRDefault="00975865" w:rsidP="009D1C0F">
            <w:pPr>
              <w:pStyle w:val="MDPI42tablebody"/>
              <w:spacing w:line="240" w:lineRule="auto"/>
            </w:pPr>
            <w:r>
              <w:fldChar w:fldCharType="begin"/>
            </w:r>
            <w:r w:rsidR="00C82D7C">
              <w:instrText xml:space="preserve"> ADDIN ZOTERO_ITEM CSL_CITATION {"citationID":"EPdh809h","properties":{"formattedCitation":"[39]","plainCitation":"[39]","noteIndex":0},"citationItems":[{"id":216,"uris":["http://zotero.org/users/11398818/items/AU67EL3E"],"itemData":{"id":216,"type":"article-journal","abstract":"Nowadays,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fldChar w:fldCharType="separate"/>
            </w:r>
            <w:r w:rsidR="00C82D7C" w:rsidRPr="00C82D7C">
              <w:t>[39]</w:t>
            </w:r>
            <w:r>
              <w:fldChar w:fldCharType="end"/>
            </w:r>
          </w:p>
        </w:tc>
        <w:tc>
          <w:tcPr>
            <w:tcW w:w="2250" w:type="dxa"/>
            <w:shd w:val="clear" w:color="auto" w:fill="auto"/>
            <w:vAlign w:val="center"/>
          </w:tcPr>
          <w:p w14:paraId="5C45F28A" w14:textId="0EE84C5C" w:rsidR="00051552" w:rsidRPr="00051552" w:rsidRDefault="00975865" w:rsidP="00833EC2">
            <w:pPr>
              <w:pStyle w:val="MDPI42tablebody"/>
              <w:spacing w:line="240" w:lineRule="auto"/>
            </w:pPr>
            <w:r w:rsidRPr="00975865">
              <w:t>Luna-</w:t>
            </w:r>
            <w:proofErr w:type="spellStart"/>
            <w:r w:rsidRPr="00975865">
              <w:t>Perejón</w:t>
            </w:r>
            <w:proofErr w:type="spellEnd"/>
            <w:r w:rsidRPr="00975865">
              <w:t xml:space="preserve"> et al</w:t>
            </w:r>
            <w:r>
              <w:t>.</w:t>
            </w:r>
            <w:r w:rsidRPr="00975865">
              <w:t>, 2021</w:t>
            </w:r>
          </w:p>
        </w:tc>
        <w:tc>
          <w:tcPr>
            <w:tcW w:w="4615" w:type="dxa"/>
            <w:shd w:val="clear" w:color="auto" w:fill="auto"/>
            <w:vAlign w:val="center"/>
          </w:tcPr>
          <w:p w14:paraId="027672F3" w14:textId="79A7496F" w:rsidR="00051552" w:rsidRPr="00051552" w:rsidRDefault="00051552" w:rsidP="00833EC2">
            <w:pPr>
              <w:pStyle w:val="MDPI42tablebody"/>
              <w:spacing w:line="240" w:lineRule="auto"/>
            </w:pPr>
            <w:r w:rsidRPr="00051552">
              <w:t>6 Force Sensitive Resistors (FSR)</w:t>
            </w:r>
          </w:p>
        </w:tc>
      </w:tr>
      <w:tr w:rsidR="00975865" w:rsidRPr="00EF08AF" w14:paraId="0D7E9939" w14:textId="77777777" w:rsidTr="007333A0">
        <w:tc>
          <w:tcPr>
            <w:tcW w:w="992" w:type="dxa"/>
            <w:shd w:val="clear" w:color="auto" w:fill="auto"/>
            <w:vAlign w:val="center"/>
          </w:tcPr>
          <w:p w14:paraId="366281A5" w14:textId="426FDBA7" w:rsidR="00975865" w:rsidRDefault="00892953" w:rsidP="009D1C0F">
            <w:pPr>
              <w:pStyle w:val="MDPI42tablebody"/>
              <w:spacing w:line="240" w:lineRule="auto"/>
            </w:pPr>
            <w:r>
              <w:fldChar w:fldCharType="begin"/>
            </w:r>
            <w:r w:rsidR="00C82D7C">
              <w:instrText xml:space="preserve"> ADDIN ZOTERO_ITEM CSL_CITATION {"citationID":"IWnMmPTj","properties":{"formattedCitation":"[22]","plainCitation":"[22]","noteIndex":0},"citationItems":[{"id":223,"uris":["http://zotero.org/users/11398818/items/2HFDN9YP"],"itemData":{"id":223,"type":"article-journal","container-title":"IEEE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C82D7C" w:rsidRPr="00C82D7C">
              <w:t>[22]</w:t>
            </w:r>
            <w:r>
              <w:fldChar w:fldCharType="end"/>
            </w:r>
          </w:p>
        </w:tc>
        <w:tc>
          <w:tcPr>
            <w:tcW w:w="2250" w:type="dxa"/>
            <w:shd w:val="clear" w:color="auto" w:fill="auto"/>
            <w:vAlign w:val="center"/>
          </w:tcPr>
          <w:p w14:paraId="7C147AE4" w14:textId="57012EAD" w:rsidR="00975865" w:rsidRPr="00975865" w:rsidRDefault="00892953" w:rsidP="00833EC2">
            <w:pPr>
              <w:pStyle w:val="MDPI42tablebody"/>
              <w:spacing w:line="240" w:lineRule="auto"/>
            </w:pPr>
            <w:r w:rsidRPr="00CF46EC">
              <w:t>Ma et al., 2</w:t>
            </w:r>
            <w:r>
              <w:t>020</w:t>
            </w:r>
          </w:p>
        </w:tc>
        <w:tc>
          <w:tcPr>
            <w:tcW w:w="4615" w:type="dxa"/>
            <w:shd w:val="clear" w:color="auto" w:fill="auto"/>
            <w:vAlign w:val="center"/>
          </w:tcPr>
          <w:p w14:paraId="38BB88DF" w14:textId="50F4FEDF" w:rsidR="00975865" w:rsidRPr="00051552" w:rsidRDefault="00892953" w:rsidP="00833EC2">
            <w:pPr>
              <w:pStyle w:val="MDPI42tablebody"/>
              <w:spacing w:line="240" w:lineRule="auto"/>
            </w:pPr>
            <w:r w:rsidRPr="00892953">
              <w:t>6 FSR Sensors</w:t>
            </w:r>
          </w:p>
        </w:tc>
      </w:tr>
      <w:tr w:rsidR="00892953" w:rsidRPr="00EF08AF" w14:paraId="2B34CC83" w14:textId="77777777" w:rsidTr="007333A0">
        <w:tc>
          <w:tcPr>
            <w:tcW w:w="992" w:type="dxa"/>
            <w:shd w:val="clear" w:color="auto" w:fill="auto"/>
            <w:vAlign w:val="center"/>
          </w:tcPr>
          <w:p w14:paraId="70D598C5" w14:textId="322B0BBA" w:rsidR="00892953" w:rsidRDefault="00335AD8" w:rsidP="009D1C0F">
            <w:pPr>
              <w:pStyle w:val="MDPI42tablebody"/>
              <w:spacing w:line="240" w:lineRule="auto"/>
            </w:pPr>
            <w:r>
              <w:fldChar w:fldCharType="begin"/>
            </w:r>
            <w:r w:rsidR="00C82D7C">
              <w:instrText xml:space="preserve"> ADDIN ZOTERO_ITEM CSL_CITATION {"citationID":"EMq2qBtM","properties":{"formattedCitation":"[40]","plainCitation":"[40]","noteIndex":0},"citationItems":[{"id":228,"uris":["http://zotero.org/users/11398818/items/A72X998B"],"itemData":{"id":228,"type":"article-journal","container-title":"International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fldChar w:fldCharType="separate"/>
            </w:r>
            <w:r w:rsidR="00C82D7C" w:rsidRPr="00C82D7C">
              <w:t>[40]</w:t>
            </w:r>
            <w:r>
              <w:fldChar w:fldCharType="end"/>
            </w:r>
          </w:p>
        </w:tc>
        <w:tc>
          <w:tcPr>
            <w:tcW w:w="2250" w:type="dxa"/>
            <w:shd w:val="clear" w:color="auto" w:fill="auto"/>
            <w:vAlign w:val="center"/>
          </w:tcPr>
          <w:p w14:paraId="4D52A185" w14:textId="3C29F59A" w:rsidR="00892953" w:rsidRPr="00CF46EC" w:rsidRDefault="009E0B63" w:rsidP="00833EC2">
            <w:pPr>
              <w:pStyle w:val="MDPI42tablebody"/>
              <w:spacing w:line="240" w:lineRule="auto"/>
            </w:pPr>
            <w:r w:rsidRPr="009E0B63">
              <w:t>Ren et al, 2013</w:t>
            </w:r>
          </w:p>
        </w:tc>
        <w:tc>
          <w:tcPr>
            <w:tcW w:w="4615" w:type="dxa"/>
            <w:shd w:val="clear" w:color="auto" w:fill="auto"/>
            <w:vAlign w:val="center"/>
          </w:tcPr>
          <w:p w14:paraId="760B5124" w14:textId="2635E066" w:rsidR="00892953" w:rsidRPr="00892953" w:rsidRDefault="00335AD8" w:rsidP="00833EC2">
            <w:pPr>
              <w:pStyle w:val="MDPI42tablebody"/>
              <w:spacing w:line="240" w:lineRule="auto"/>
            </w:pPr>
            <w:r w:rsidRPr="00335AD8">
              <w:t>6 Square-Type force Sensing Resistors</w:t>
            </w:r>
          </w:p>
        </w:tc>
      </w:tr>
      <w:tr w:rsidR="009E0B63" w:rsidRPr="00EF08AF" w14:paraId="2E77A13A" w14:textId="77777777" w:rsidTr="007333A0">
        <w:tc>
          <w:tcPr>
            <w:tcW w:w="992" w:type="dxa"/>
            <w:shd w:val="clear" w:color="auto" w:fill="auto"/>
            <w:vAlign w:val="center"/>
          </w:tcPr>
          <w:p w14:paraId="3F73622C" w14:textId="675276F1" w:rsidR="009E0B63" w:rsidRDefault="007D2676" w:rsidP="009D1C0F">
            <w:pPr>
              <w:pStyle w:val="MDPI42tablebody"/>
              <w:spacing w:line="240" w:lineRule="auto"/>
            </w:pPr>
            <w:r>
              <w:fldChar w:fldCharType="begin"/>
            </w:r>
            <w:r w:rsidR="00C82D7C">
              <w:instrText xml:space="preserve"> ADDIN ZOTERO_ITEM CSL_CITATION {"citationID":"hQ7c4dGO","properties":{"formattedCitation":"[41]","plainCitation":"[41]","noteIndex":0},"citationItems":[{"id":235,"uris":["http://zotero.org/users/11398818/items/MM83R5MW"],"itemData":{"id":235,"type":"paper-conference","container-title":"2014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fldChar w:fldCharType="separate"/>
            </w:r>
            <w:r w:rsidR="00C82D7C" w:rsidRPr="00C82D7C">
              <w:t>[41]</w:t>
            </w:r>
            <w:r>
              <w:fldChar w:fldCharType="end"/>
            </w:r>
          </w:p>
        </w:tc>
        <w:tc>
          <w:tcPr>
            <w:tcW w:w="2250" w:type="dxa"/>
            <w:shd w:val="clear" w:color="auto" w:fill="auto"/>
            <w:vAlign w:val="center"/>
          </w:tcPr>
          <w:p w14:paraId="488A0322" w14:textId="2E3528F2" w:rsidR="009E0B63" w:rsidRPr="009E0B63" w:rsidRDefault="007D2676" w:rsidP="00833EC2">
            <w:pPr>
              <w:pStyle w:val="MDPI42tablebody"/>
              <w:spacing w:line="240" w:lineRule="auto"/>
            </w:pPr>
            <w:r w:rsidRPr="007D2676">
              <w:t>Fu and MacLeod, 2014</w:t>
            </w:r>
          </w:p>
        </w:tc>
        <w:tc>
          <w:tcPr>
            <w:tcW w:w="4615" w:type="dxa"/>
            <w:shd w:val="clear" w:color="auto" w:fill="auto"/>
            <w:vAlign w:val="center"/>
          </w:tcPr>
          <w:p w14:paraId="71A6FE53" w14:textId="3119B6C2" w:rsidR="009E0B63" w:rsidRPr="00335AD8" w:rsidRDefault="007D2676" w:rsidP="00833EC2">
            <w:pPr>
              <w:pStyle w:val="MDPI42tablebody"/>
              <w:spacing w:line="240" w:lineRule="auto"/>
            </w:pPr>
            <w:r w:rsidRPr="007D2676">
              <w:t>8 Force Sensing Resistors FSR 406</w:t>
            </w:r>
          </w:p>
        </w:tc>
      </w:tr>
      <w:tr w:rsidR="007D2676" w:rsidRPr="00EF08AF" w14:paraId="3CFD338D" w14:textId="77777777" w:rsidTr="007333A0">
        <w:tc>
          <w:tcPr>
            <w:tcW w:w="992" w:type="dxa"/>
            <w:shd w:val="clear" w:color="auto" w:fill="auto"/>
            <w:vAlign w:val="center"/>
          </w:tcPr>
          <w:p w14:paraId="354C9567" w14:textId="70099A21" w:rsidR="007D2676" w:rsidRDefault="00E63F99" w:rsidP="009D1C0F">
            <w:pPr>
              <w:pStyle w:val="MDPI42tablebody"/>
              <w:spacing w:line="240" w:lineRule="auto"/>
            </w:pPr>
            <w:r>
              <w:fldChar w:fldCharType="begin"/>
            </w:r>
            <w:r w:rsidR="00C82D7C">
              <w:instrText xml:space="preserve"> ADDIN ZOTERO_ITEM CSL_CITATION {"citationID":"MkL5FbQy","properties":{"formattedCitation":"[42]","plainCitation":"[42]","noteIndex":0},"citationItems":[{"id":254,"uris":["http://zotero.org/users/11398818/items/65CCGVLQ"],"itemData":{"id":254,"type":"paper-conference","container-title":"2022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fldChar w:fldCharType="separate"/>
            </w:r>
            <w:r w:rsidR="00C82D7C" w:rsidRPr="00C82D7C">
              <w:t>[42]</w:t>
            </w:r>
            <w:r>
              <w:fldChar w:fldCharType="end"/>
            </w:r>
          </w:p>
        </w:tc>
        <w:tc>
          <w:tcPr>
            <w:tcW w:w="2250" w:type="dxa"/>
            <w:shd w:val="clear" w:color="auto" w:fill="auto"/>
            <w:vAlign w:val="center"/>
          </w:tcPr>
          <w:p w14:paraId="560C6430" w14:textId="03559D4F" w:rsidR="007D2676" w:rsidRPr="007D2676" w:rsidRDefault="007D2676" w:rsidP="00833EC2">
            <w:pPr>
              <w:pStyle w:val="MDPI42tablebody"/>
              <w:spacing w:line="240" w:lineRule="auto"/>
            </w:pPr>
            <w:proofErr w:type="spellStart"/>
            <w:r w:rsidRPr="007D2676">
              <w:t>AbuTerkia</w:t>
            </w:r>
            <w:proofErr w:type="spellEnd"/>
            <w:r w:rsidRPr="007D2676">
              <w:t xml:space="preserve"> et al, 2022</w:t>
            </w:r>
          </w:p>
        </w:tc>
        <w:tc>
          <w:tcPr>
            <w:tcW w:w="4615" w:type="dxa"/>
            <w:shd w:val="clear" w:color="auto" w:fill="auto"/>
            <w:vAlign w:val="center"/>
          </w:tcPr>
          <w:p w14:paraId="346C6220" w14:textId="604DFA30" w:rsidR="007D2676" w:rsidRPr="007D2676" w:rsidRDefault="007D2676" w:rsidP="00833EC2">
            <w:pPr>
              <w:pStyle w:val="MDPI42tablebody"/>
              <w:spacing w:line="240" w:lineRule="auto"/>
            </w:pPr>
            <w:r w:rsidRPr="007D2676">
              <w:t>5 Flex sensors</w:t>
            </w:r>
          </w:p>
        </w:tc>
      </w:tr>
      <w:tr w:rsidR="00E63F99" w:rsidRPr="00EF08AF" w14:paraId="21A8B5E0" w14:textId="77777777" w:rsidTr="007333A0">
        <w:tc>
          <w:tcPr>
            <w:tcW w:w="992" w:type="dxa"/>
            <w:shd w:val="clear" w:color="auto" w:fill="auto"/>
            <w:vAlign w:val="center"/>
          </w:tcPr>
          <w:p w14:paraId="38881A06" w14:textId="66F9BAF0" w:rsidR="00E63F99" w:rsidRDefault="00E63F99" w:rsidP="009D1C0F">
            <w:pPr>
              <w:pStyle w:val="MDPI42tablebody"/>
              <w:spacing w:line="240" w:lineRule="auto"/>
            </w:pPr>
            <w:r>
              <w:fldChar w:fldCharType="begin"/>
            </w:r>
            <w:r w:rsidR="00C82D7C">
              <w:instrText xml:space="preserve"> ADDIN ZOTERO_ITEM CSL_CITATION {"citationID":"40sE9qpk","properties":{"formattedCitation":"[43]","plainCitation":"[43]","noteIndex":0},"citationItems":[{"id":261,"uris":["http://zotero.org/users/11398818/items/ETZJENJJ"],"itemData":{"id":261,"type":"article-journal","abstract":"The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fldChar w:fldCharType="separate"/>
            </w:r>
            <w:r w:rsidR="00C82D7C" w:rsidRPr="00C82D7C">
              <w:t>[43]</w:t>
            </w:r>
            <w:r>
              <w:fldChar w:fldCharType="end"/>
            </w:r>
          </w:p>
        </w:tc>
        <w:tc>
          <w:tcPr>
            <w:tcW w:w="2250" w:type="dxa"/>
            <w:shd w:val="clear" w:color="auto" w:fill="auto"/>
            <w:vAlign w:val="center"/>
          </w:tcPr>
          <w:p w14:paraId="585B2701" w14:textId="552D94F1" w:rsidR="00E63F99" w:rsidRPr="007D2676" w:rsidRDefault="00117995" w:rsidP="00833EC2">
            <w:pPr>
              <w:pStyle w:val="MDPI42tablebody"/>
              <w:spacing w:line="240" w:lineRule="auto"/>
            </w:pPr>
            <w:r w:rsidRPr="00117995">
              <w:t>La Mura et al, 2023</w:t>
            </w:r>
          </w:p>
        </w:tc>
        <w:tc>
          <w:tcPr>
            <w:tcW w:w="4615" w:type="dxa"/>
            <w:shd w:val="clear" w:color="auto" w:fill="auto"/>
            <w:vAlign w:val="center"/>
          </w:tcPr>
          <w:p w14:paraId="3BF42E80" w14:textId="07EA7625" w:rsidR="00E63F99" w:rsidRPr="007D2676" w:rsidRDefault="00117995" w:rsidP="00833EC2">
            <w:pPr>
              <w:pStyle w:val="MDPI42tablebody"/>
              <w:spacing w:line="240" w:lineRule="auto"/>
            </w:pPr>
            <w:r w:rsidRPr="00117995">
              <w:t>4 FSR</w:t>
            </w:r>
            <w:r>
              <w:t xml:space="preserve"> Pressure Sensors</w:t>
            </w:r>
          </w:p>
        </w:tc>
      </w:tr>
      <w:tr w:rsidR="00117995" w:rsidRPr="00EF08AF" w14:paraId="3F146A3F" w14:textId="77777777" w:rsidTr="007333A0">
        <w:tc>
          <w:tcPr>
            <w:tcW w:w="992" w:type="dxa"/>
            <w:shd w:val="clear" w:color="auto" w:fill="auto"/>
            <w:vAlign w:val="center"/>
          </w:tcPr>
          <w:p w14:paraId="5B6CF055" w14:textId="2696811F" w:rsidR="00117995" w:rsidRDefault="00CD5E42" w:rsidP="009D1C0F">
            <w:pPr>
              <w:pStyle w:val="MDPI42tablebody"/>
              <w:spacing w:line="240" w:lineRule="auto"/>
            </w:pPr>
            <w:r>
              <w:fldChar w:fldCharType="begin"/>
            </w:r>
            <w:r w:rsidR="00C82D7C">
              <w:instrText xml:space="preserve"> ADDIN ZOTERO_ITEM CSL_CITATION {"citationID":"TZlooGw9","properties":{"formattedCitation":"[44]","plainCitation":"[44]","noteIndex":0},"citationItems":[{"id":265,"uris":["http://zotero.org/users/11398818/items/89B29YFX"],"itemData":{"id":265,"type":"paper-conference","container-title":"2019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fldChar w:fldCharType="separate"/>
            </w:r>
            <w:r w:rsidR="00C82D7C" w:rsidRPr="00C82D7C">
              <w:t>[44]</w:t>
            </w:r>
            <w:r>
              <w:fldChar w:fldCharType="end"/>
            </w:r>
          </w:p>
        </w:tc>
        <w:tc>
          <w:tcPr>
            <w:tcW w:w="2250" w:type="dxa"/>
            <w:shd w:val="clear" w:color="auto" w:fill="auto"/>
            <w:vAlign w:val="center"/>
          </w:tcPr>
          <w:p w14:paraId="7D4CC8E3" w14:textId="20F25BD5" w:rsidR="00117995" w:rsidRPr="00117995" w:rsidRDefault="00CD5E42" w:rsidP="00833EC2">
            <w:pPr>
              <w:pStyle w:val="MDPI42tablebody"/>
              <w:spacing w:line="240" w:lineRule="auto"/>
            </w:pPr>
            <w:r w:rsidRPr="00CD5E42">
              <w:t>Haeyoon Cho et al</w:t>
            </w:r>
            <w:r>
              <w:t>., 2019</w:t>
            </w:r>
          </w:p>
        </w:tc>
        <w:tc>
          <w:tcPr>
            <w:tcW w:w="4615" w:type="dxa"/>
            <w:shd w:val="clear" w:color="auto" w:fill="auto"/>
            <w:vAlign w:val="center"/>
          </w:tcPr>
          <w:p w14:paraId="05C3AEC5" w14:textId="35F95C0C" w:rsidR="00117995" w:rsidRPr="00117995" w:rsidRDefault="00117995" w:rsidP="00117995">
            <w:pPr>
              <w:pStyle w:val="MDPI42tablebody"/>
              <w:spacing w:line="240" w:lineRule="auto"/>
            </w:pPr>
            <w:r>
              <w:t>16 Pressure sensors &amp; 2 Ultrasonic sensors</w:t>
            </w:r>
          </w:p>
        </w:tc>
      </w:tr>
      <w:tr w:rsidR="00CD5E42" w:rsidRPr="00EF08AF" w14:paraId="1A25DAF3" w14:textId="77777777" w:rsidTr="007333A0">
        <w:tc>
          <w:tcPr>
            <w:tcW w:w="992" w:type="dxa"/>
            <w:shd w:val="clear" w:color="auto" w:fill="auto"/>
            <w:vAlign w:val="center"/>
          </w:tcPr>
          <w:p w14:paraId="11EF7DCD" w14:textId="26475C01" w:rsidR="00CD5E42" w:rsidRDefault="00CD5E42" w:rsidP="009D1C0F">
            <w:pPr>
              <w:pStyle w:val="MDPI42tablebody"/>
              <w:spacing w:line="240" w:lineRule="auto"/>
            </w:pPr>
            <w:r>
              <w:fldChar w:fldCharType="begin"/>
            </w:r>
            <w:r w:rsidR="00C82D7C">
              <w:instrText xml:space="preserve"> ADDIN ZOTERO_ITEM CSL_CITATION {"citationID":"KGWfZMUl","properties":{"formattedCitation":"[45]","plainCitation":"[45]","noteIndex":0},"citationItems":[{"id":272,"uris":["http://zotero.org/users/11398818/items/7ANKQUF4"],"itemData":{"id":272,"type":"article-journal","abstract":"We present a solution for intelligent posture training based on accurate, real-time sitting posture monitoring using the LifeChair IoT cushion and supervised machine learning from pressure sensing and user body data. We demonstrate our system’s performance in sitting posture and seated stretch recognition tasks with over 98.82% accuracy in recognizing 15 different sitting postures and 97.94% in recognizing six seated stretches. We also show that user BMI divergence significantly affects posture recognition accuracy using machine learning. We validate our method’s performance in five different real-world workplace environments and discuss training strategies for the machine learning models. Finally, we propose the first smart posture data-driven stretch recommendation system in alignment with physiotherapy standards.","container-title":"Sensors","DOI":"10.3390/s22145337","ISSN":"1424-8220","issue":"14","journalAbbreviation":"Sensors","language":"en","page":"5337","source":"DOI.org (Crossref)","title":"Intelligent Posture Training: Machine-Learning-Powered Human Sitting Posture Recognition Based on a Pressure-Sensing IoT Cushion","title-short":"Intelligent Posture Training","volume":"22","author":[{"family":"Bourahmoune","given":"Katia"},{"family":"Ishac","given":"Karlos"},{"family":"Amagasa","given":"Toshiyuki"}],"issued":{"date-parts":[["2022",7,17]]}}}],"schema":"https://github.com/citation-style-language/schema/raw/master/csl-citation.json"} </w:instrText>
            </w:r>
            <w:r>
              <w:fldChar w:fldCharType="separate"/>
            </w:r>
            <w:r w:rsidR="00C82D7C" w:rsidRPr="00C82D7C">
              <w:t>[45]</w:t>
            </w:r>
            <w:r>
              <w:fldChar w:fldCharType="end"/>
            </w:r>
          </w:p>
        </w:tc>
        <w:tc>
          <w:tcPr>
            <w:tcW w:w="2250" w:type="dxa"/>
            <w:shd w:val="clear" w:color="auto" w:fill="auto"/>
            <w:vAlign w:val="center"/>
          </w:tcPr>
          <w:p w14:paraId="2BB9EECD" w14:textId="0A750615" w:rsidR="00CD5E42" w:rsidRPr="00CD5E42" w:rsidRDefault="00CD5E42" w:rsidP="00833EC2">
            <w:pPr>
              <w:pStyle w:val="MDPI42tablebody"/>
              <w:spacing w:line="240" w:lineRule="auto"/>
            </w:pPr>
            <w:proofErr w:type="spellStart"/>
            <w:r w:rsidRPr="00CD5E42">
              <w:t>Bourahmoune</w:t>
            </w:r>
            <w:proofErr w:type="spellEnd"/>
            <w:r w:rsidRPr="00CD5E42">
              <w:t xml:space="preserve"> et al.</w:t>
            </w:r>
            <w:r>
              <w:t>,</w:t>
            </w:r>
            <w:r w:rsidRPr="00CD5E42">
              <w:t xml:space="preserve"> 2022</w:t>
            </w:r>
          </w:p>
        </w:tc>
        <w:tc>
          <w:tcPr>
            <w:tcW w:w="4615" w:type="dxa"/>
            <w:shd w:val="clear" w:color="auto" w:fill="auto"/>
            <w:vAlign w:val="center"/>
          </w:tcPr>
          <w:p w14:paraId="170AF356" w14:textId="68C2A698" w:rsidR="00CD5E42" w:rsidRDefault="00F03D14" w:rsidP="00117995">
            <w:pPr>
              <w:pStyle w:val="MDPI42tablebody"/>
              <w:spacing w:line="240" w:lineRule="auto"/>
            </w:pPr>
            <w:r w:rsidRPr="00F03D14">
              <w:t>9 E-Textile Pressure Sensor</w:t>
            </w:r>
          </w:p>
        </w:tc>
      </w:tr>
    </w:tbl>
    <w:p w14:paraId="52B6207F" w14:textId="77777777" w:rsidR="00764085" w:rsidRDefault="00764085" w:rsidP="00E86931">
      <w:pPr>
        <w:pStyle w:val="MDPI31text"/>
        <w:ind w:left="0" w:firstLine="0"/>
      </w:pPr>
    </w:p>
    <w:p w14:paraId="648F9F2C" w14:textId="65FC7048" w:rsidR="00735236" w:rsidRDefault="00735236" w:rsidP="009402FF">
      <w:pPr>
        <w:pStyle w:val="MDPI31text"/>
      </w:pPr>
      <w:r>
        <w:t xml:space="preserve"> Mutlu et al. in 2007 [10] integrated 19 different FSRs into the seating cushion and used the </w:t>
      </w:r>
      <w:r w:rsidR="000920EF">
        <w:t>Simple Logistic</w:t>
      </w:r>
      <w:r>
        <w:t xml:space="preserve"> </w:t>
      </w:r>
      <w:r w:rsidR="000920EF">
        <w:t xml:space="preserve">Regression </w:t>
      </w:r>
      <w:r>
        <w:t xml:space="preserve">ML algorithm to achieve 78% accuracy in classifying 10 different postures. Tsai et al. [11] used 13 pressure sensors to classify 10 sitting postures and was able to achieve an accuracy of 99.10% using the SVM ML algorithm. </w:t>
      </w:r>
      <w:proofErr w:type="spellStart"/>
      <w:r>
        <w:t>Aminosharieh</w:t>
      </w:r>
      <w:proofErr w:type="spellEnd"/>
      <w:r>
        <w:t xml:space="preserve"> Najafi et al. [12] applied 8 sensors (4 on the seating cushion and 4 on the back rest) and used EMN algorithm to classify 8 sitting posture and achieved an accuracy of 91.68%. In addition to this, there was a Desktop Graphical User Interface (GUI) application which displayed the senor reading in real-time</w:t>
      </w:r>
      <w:r w:rsidR="008120F1">
        <w:t xml:space="preserve">. </w:t>
      </w:r>
      <w:r w:rsidR="0030701D" w:rsidRPr="0030701D">
        <w:t>Luna-</w:t>
      </w:r>
      <w:proofErr w:type="spellStart"/>
      <w:r w:rsidR="0030701D" w:rsidRPr="0030701D">
        <w:t>Perejón</w:t>
      </w:r>
      <w:proofErr w:type="spellEnd"/>
      <w:r w:rsidR="0030701D" w:rsidRPr="0030701D">
        <w:t xml:space="preserve"> et al.</w:t>
      </w:r>
      <w:r w:rsidR="0030701D">
        <w:t xml:space="preserve"> </w:t>
      </w:r>
      <w:r w:rsidR="00843DC4">
        <w:fldChar w:fldCharType="begin"/>
      </w:r>
      <w:r w:rsidR="00C82D7C">
        <w:instrText xml:space="preserve"> ADDIN ZOTERO_ITEM CSL_CITATION {"citationID":"CEdhkYZp","properties":{"formattedCitation":"[39]","plainCitation":"[39]","noteIndex":0},"citationItems":[{"id":216,"uris":["http://zotero.org/users/11398818/items/AU67EL3E"],"itemData":{"id":216,"type":"article-journal","abstract":"Nowadays,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843DC4">
        <w:fldChar w:fldCharType="separate"/>
      </w:r>
      <w:r w:rsidR="00C82D7C" w:rsidRPr="00C82D7C">
        <w:t>[39]</w:t>
      </w:r>
      <w:r w:rsidR="00843DC4">
        <w:fldChar w:fldCharType="end"/>
      </w:r>
      <w:r>
        <w:t xml:space="preserve"> added 6 sensors which was placed on the seating cushion and resulted in an 81.5% classification accuracy using SOM (ISOM-SPR) ML algorithm.</w:t>
      </w:r>
    </w:p>
    <w:p w14:paraId="27B85AE9" w14:textId="77777777" w:rsidR="00E86931" w:rsidRDefault="00E86931" w:rsidP="00DD2DDD">
      <w:pPr>
        <w:pStyle w:val="MDPI31text"/>
        <w:ind w:left="0" w:firstLine="0"/>
      </w:pPr>
    </w:p>
    <w:p w14:paraId="72627784" w14:textId="77777777" w:rsidR="00735236" w:rsidRDefault="00735236" w:rsidP="00735236">
      <w:pPr>
        <w:pStyle w:val="MDPI23heading3"/>
      </w:pPr>
      <w:r>
        <w:t>Load Cells</w:t>
      </w:r>
    </w:p>
    <w:p w14:paraId="6F5A448C" w14:textId="3BAF4313" w:rsidR="000162A3" w:rsidRDefault="00735236" w:rsidP="00735236">
      <w:pPr>
        <w:pStyle w:val="MDPI31text"/>
      </w:pPr>
      <w:r>
        <w:t>Load cells</w:t>
      </w:r>
      <w:r w:rsidR="00405542">
        <w:t xml:space="preserve"> also known as Strain Guage </w:t>
      </w:r>
      <w:r w:rsidR="00833EC2">
        <w:t>Loads cells</w:t>
      </w:r>
      <w:r>
        <w:t xml:space="preserve"> are another variation of force sensor which is commonly used to measure monitor sitting postures.</w:t>
      </w:r>
      <w:r w:rsidR="00CB22A4">
        <w:t xml:space="preserve"> The sensor </w:t>
      </w:r>
      <w:r>
        <w:t>works by converting the mechanical force being applied to it into digital signals which can be read by microcontrollers.</w:t>
      </w:r>
    </w:p>
    <w:p w14:paraId="4690069A" w14:textId="1F71E491" w:rsidR="00735236" w:rsidRDefault="00735236" w:rsidP="00735236">
      <w:pPr>
        <w:pStyle w:val="MDPI31text"/>
      </w:pPr>
      <w:r>
        <w:t xml:space="preserve"> </w:t>
      </w:r>
      <w:proofErr w:type="spellStart"/>
      <w:r>
        <w:t>Roh</w:t>
      </w:r>
      <w:proofErr w:type="spellEnd"/>
      <w:r>
        <w:t xml:space="preserve"> et al</w:t>
      </w:r>
      <w:r w:rsidR="0030701D">
        <w:t>.</w:t>
      </w:r>
      <w:r>
        <w:t xml:space="preserve"> in 2018 </w:t>
      </w:r>
      <w:r w:rsidR="00335DC6">
        <w:fldChar w:fldCharType="begin"/>
      </w:r>
      <w:r w:rsidR="00C82D7C">
        <w:instrText xml:space="preserve"> ADDIN ZOTERO_ITEM CSL_CITATION {"citationID":"GKe7PrM7","properties":{"formattedCitation":"[46]","plainCitation":"[46]","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335DC6">
        <w:fldChar w:fldCharType="separate"/>
      </w:r>
      <w:r w:rsidR="00C82D7C" w:rsidRPr="00C82D7C">
        <w:t>[46]</w:t>
      </w:r>
      <w:r w:rsidR="00335DC6">
        <w:fldChar w:fldCharType="end"/>
      </w:r>
      <w:r>
        <w:t xml:space="preserve"> developed a smart chair by integrating 4 load cell sensors within the chair sitting cushion to classify 6 sitting postures. An accuracy of 97.94% was achieved using a SVM (RBF kernel) ML model. Similarly, Pereira and Plácido </w:t>
      </w:r>
      <w:r w:rsidR="004A0FCB">
        <w:t>da</w:t>
      </w:r>
      <w:r>
        <w:t xml:space="preserve"> Silva in 2023 </w:t>
      </w:r>
      <w:r w:rsidR="00152C3B">
        <w:fldChar w:fldCharType="begin"/>
      </w:r>
      <w:r w:rsidR="00C82D7C">
        <w:instrText xml:space="preserve"> ADDIN ZOTERO_ITEM CSL_CITATION {"citationID":"gLgG9lFs","properties":{"formattedCitation":"[47]","plainCitation":"[47]","noteIndex":0},"citationItems":[{"id":145,"uris":["http://zotero.org/users/11398818/items/A9UVN24S"],"itemData":{"id":145,"type":"article-journal","abstract":"In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152C3B">
        <w:fldChar w:fldCharType="separate"/>
      </w:r>
      <w:r w:rsidR="00C82D7C" w:rsidRPr="00C82D7C">
        <w:t>[47]</w:t>
      </w:r>
      <w:r w:rsidR="00152C3B">
        <w:fldChar w:fldCharType="end"/>
      </w:r>
      <w:r>
        <w:t xml:space="preserve"> distributed 3 load cells across the seat’s cushion in order to classify 8 sitting postures; overall they were able to a classification accuracy of 98.50%.</w:t>
      </w:r>
    </w:p>
    <w:p w14:paraId="16746554" w14:textId="77777777" w:rsidR="00735236" w:rsidRDefault="00735236" w:rsidP="00735236">
      <w:pPr>
        <w:pStyle w:val="MDPI31text"/>
      </w:pPr>
    </w:p>
    <w:p w14:paraId="1E5A2155" w14:textId="19822DE6" w:rsidR="00735236" w:rsidRDefault="00735236" w:rsidP="00735236">
      <w:pPr>
        <w:pStyle w:val="MDPI52figure"/>
      </w:pPr>
      <w:r>
        <w:rPr>
          <w:noProof/>
        </w:rPr>
        <w:lastRenderedPageBreak/>
        <w:drawing>
          <wp:inline distT="0" distB="0" distL="0" distR="0" wp14:anchorId="1CE2A203" wp14:editId="3D6E1DCA">
            <wp:extent cx="2306595" cy="2038580"/>
            <wp:effectExtent l="19050" t="19050" r="0" b="0"/>
            <wp:docPr id="307332705" name="Picture 1" descr="Several wires connected to a dev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32705" name="Picture 1" descr="Several wires connected to a devi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439" cy="2041978"/>
                    </a:xfrm>
                    <a:prstGeom prst="rect">
                      <a:avLst/>
                    </a:prstGeom>
                    <a:noFill/>
                    <a:ln>
                      <a:solidFill>
                        <a:schemeClr val="tx1"/>
                      </a:solidFill>
                    </a:ln>
                  </pic:spPr>
                </pic:pic>
              </a:graphicData>
            </a:graphic>
          </wp:inline>
        </w:drawing>
      </w:r>
    </w:p>
    <w:p w14:paraId="5C035AD4" w14:textId="292B5C7D" w:rsidR="00804D4F" w:rsidRDefault="00804D4F" w:rsidP="00261428">
      <w:pPr>
        <w:pStyle w:val="MDPI511onefigurecaption"/>
      </w:pPr>
      <w:r>
        <w:t xml:space="preserve">Figure </w:t>
      </w:r>
      <w:r>
        <w:rPr>
          <w:noProof w:val="0"/>
        </w:rPr>
        <w:fldChar w:fldCharType="begin"/>
      </w:r>
      <w:r>
        <w:instrText xml:space="preserve"> SEQ Figure \* ARABIC </w:instrText>
      </w:r>
      <w:r>
        <w:rPr>
          <w:noProof w:val="0"/>
        </w:rPr>
        <w:fldChar w:fldCharType="separate"/>
      </w:r>
      <w:r w:rsidR="00DC50A9">
        <w:t>3</w:t>
      </w:r>
      <w:r>
        <w:fldChar w:fldCharType="end"/>
      </w:r>
      <w:r>
        <w:t xml:space="preserve"> </w:t>
      </w:r>
      <w:r w:rsidR="00F858C0">
        <w:t>–</w:t>
      </w:r>
      <w:r>
        <w:t xml:space="preserve"> </w:t>
      </w:r>
      <w:r w:rsidR="00F858C0">
        <w:t xml:space="preserve">50 KG </w:t>
      </w:r>
      <w:r w:rsidRPr="00071DBF">
        <w:t>Load Cells</w:t>
      </w:r>
      <w:r w:rsidR="00F858C0">
        <w:t xml:space="preserve"> (</w:t>
      </w:r>
      <w:r w:rsidR="001E30F1" w:rsidRPr="001E30F1">
        <w:t>SEN-10245</w:t>
      </w:r>
      <w:r w:rsidR="00710BF1">
        <w:t>)</w:t>
      </w:r>
    </w:p>
    <w:p w14:paraId="6273A69A" w14:textId="77777777" w:rsidR="00735236" w:rsidRDefault="00735236" w:rsidP="00735236">
      <w:pPr>
        <w:pStyle w:val="MDPI23heading3"/>
      </w:pPr>
      <w:r>
        <w:t>Sensing Chair using Flex Sensors</w:t>
      </w:r>
    </w:p>
    <w:p w14:paraId="09CB48E7" w14:textId="730B0AFB" w:rsidR="00735236" w:rsidRDefault="00735236" w:rsidP="00735236">
      <w:pPr>
        <w:pStyle w:val="MDPI31text"/>
      </w:pPr>
      <w:r>
        <w:t xml:space="preserve">Flex sensors are another variation of sensors that </w:t>
      </w:r>
      <w:r w:rsidR="0074143B">
        <w:t>are</w:t>
      </w:r>
      <w:r>
        <w:t xml:space="preserve"> being used by </w:t>
      </w:r>
      <w:r w:rsidR="006E6100">
        <w:t>myriad studies</w:t>
      </w:r>
      <w:r>
        <w:t xml:space="preserve"> to classify different sitting postures. A flex sensor, also known as a bend </w:t>
      </w:r>
      <w:r w:rsidR="0023443F">
        <w:t>sensor,</w:t>
      </w:r>
      <w:r>
        <w:t xml:space="preserve"> works by measuring the degree of displacement resulting from the bending action being applied to the sensor </w:t>
      </w:r>
      <w:r w:rsidR="000A72BF">
        <w:fldChar w:fldCharType="begin"/>
      </w:r>
      <w:r w:rsidR="00C82D7C">
        <w:instrText xml:space="preserve"> ADDIN ZOTERO_ITEM CSL_CITATION {"citationID":"snQR9O3i","properties":{"formattedCitation":"[48]","plainCitation":"[48]","noteIndex":0},"citationItems":[{"id":252,"uris":["http://zotero.org/users/11398818/items/MMKV59DG"],"itemData":{"id":252,"type":"article-journal","abstract":"Flex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0A72BF">
        <w:fldChar w:fldCharType="separate"/>
      </w:r>
      <w:r w:rsidR="00C82D7C" w:rsidRPr="00C82D7C">
        <w:t>[48]</w:t>
      </w:r>
      <w:r w:rsidR="000A72BF">
        <w:fldChar w:fldCharType="end"/>
      </w:r>
      <w:r>
        <w:t xml:space="preserve">. </w:t>
      </w:r>
    </w:p>
    <w:p w14:paraId="56B8690F" w14:textId="07AB49BB" w:rsidR="00735236" w:rsidRDefault="00735236" w:rsidP="00735236">
      <w:pPr>
        <w:pStyle w:val="MDPI31text"/>
      </w:pPr>
      <w:r>
        <w:t xml:space="preserve">It was seen that the primary use of flex sensors in the classification of sitting postures is not a widely popular approach among </w:t>
      </w:r>
      <w:r w:rsidR="006E6100">
        <w:t>numerous studies</w:t>
      </w:r>
      <w:r>
        <w:t xml:space="preserve">. Overall, there were only 2 studies identified that utilized this method for sitting posture detection. The first was by Hu et al </w:t>
      </w:r>
      <w:r w:rsidR="00917B70">
        <w:fldChar w:fldCharType="begin"/>
      </w:r>
      <w:r w:rsidR="00C82D7C">
        <w:instrText xml:space="preserve"> ADDIN ZOTERO_ITEM CSL_CITATION {"citationID":"yIgAyEHq","properties":{"formattedCitation":"[33]","plainCitation":"[33]","noteIndex":0},"citationItems":[{"id":167,"uris":["http://zotero.org/users/11398818/items/DR5UVBDW"],"itemData":{"id":167,"type":"article-journal","container-title":"IEEE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sidR="00917B70">
        <w:fldChar w:fldCharType="separate"/>
      </w:r>
      <w:r w:rsidR="00C82D7C" w:rsidRPr="00C82D7C">
        <w:t>[33]</w:t>
      </w:r>
      <w:r w:rsidR="00917B70">
        <w:fldChar w:fldCharType="end"/>
      </w:r>
      <w:r>
        <w:t xml:space="preserve"> who developed a smart sensing chair using 6 flex sensors and a 2-layer Artificial neural network (ANN) for detecting 7 sitting postures and achieved an accuracy of 97.43%. The second was by </w:t>
      </w:r>
      <w:r w:rsidR="00917B70">
        <w:fldChar w:fldCharType="begin"/>
      </w:r>
      <w:r w:rsidR="00C82D7C">
        <w:instrText xml:space="preserve"> ADDIN ZOTERO_ITEM CSL_CITATION {"citationID":"5tW320UG","properties":{"formattedCitation":"[42]","plainCitation":"[42]","noteIndex":0},"citationItems":[{"id":254,"uris":["http://zotero.org/users/11398818/items/65CCGVLQ"],"itemData":{"id":254,"type":"paper-conference","container-title":"2022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7B70">
        <w:fldChar w:fldCharType="separate"/>
      </w:r>
      <w:r w:rsidR="00C82D7C" w:rsidRPr="00C82D7C">
        <w:t>[42]</w:t>
      </w:r>
      <w:r w:rsidR="00917B70">
        <w:fldChar w:fldCharType="end"/>
      </w:r>
      <w:r>
        <w:t xml:space="preserve"> which also developed a similar system without the use of an ML model which aimed at detecting 7 different sitting postures. </w:t>
      </w:r>
    </w:p>
    <w:p w14:paraId="7BA3458E" w14:textId="77777777" w:rsidR="00735236" w:rsidRDefault="00735236" w:rsidP="00735236">
      <w:pPr>
        <w:pStyle w:val="MDPI31text"/>
      </w:pPr>
      <w:r>
        <w:t xml:space="preserve"> </w:t>
      </w:r>
    </w:p>
    <w:p w14:paraId="21E13672" w14:textId="5F79BC17" w:rsidR="00735236" w:rsidRDefault="00735236" w:rsidP="00475FA0">
      <w:pPr>
        <w:pStyle w:val="MDPI52figure"/>
      </w:pPr>
      <w:r w:rsidRPr="00735236">
        <w:rPr>
          <w:noProof/>
        </w:rPr>
        <w:drawing>
          <wp:inline distT="0" distB="0" distL="0" distR="0" wp14:anchorId="37B37FD2" wp14:editId="14716360">
            <wp:extent cx="2378786" cy="2378786"/>
            <wp:effectExtent l="0" t="0" r="0" b="0"/>
            <wp:docPr id="541246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487" cy="2387487"/>
                    </a:xfrm>
                    <a:prstGeom prst="rect">
                      <a:avLst/>
                    </a:prstGeom>
                    <a:noFill/>
                  </pic:spPr>
                </pic:pic>
              </a:graphicData>
            </a:graphic>
          </wp:inline>
        </w:drawing>
      </w:r>
    </w:p>
    <w:p w14:paraId="00F79B72" w14:textId="25FF3337" w:rsidR="00E71E40" w:rsidRDefault="00475FA0" w:rsidP="00DC50A9">
      <w:pPr>
        <w:pStyle w:val="MDPI511onefigurecaption"/>
      </w:pPr>
      <w:r>
        <w:t xml:space="preserve">Figure </w:t>
      </w:r>
      <w:r>
        <w:fldChar w:fldCharType="begin"/>
      </w:r>
      <w:r>
        <w:instrText xml:space="preserve"> SEQ Figure \* ARABIC </w:instrText>
      </w:r>
      <w:r>
        <w:fldChar w:fldCharType="separate"/>
      </w:r>
      <w:r w:rsidR="00DC50A9">
        <w:t>4</w:t>
      </w:r>
      <w:r>
        <w:fldChar w:fldCharType="end"/>
      </w:r>
      <w:r>
        <w:t xml:space="preserve"> </w:t>
      </w:r>
      <w:r w:rsidRPr="00497160">
        <w:t>- Flex Sensor</w:t>
      </w:r>
    </w:p>
    <w:p w14:paraId="57F28695" w14:textId="77777777" w:rsidR="00735236" w:rsidRDefault="00735236" w:rsidP="008202F8">
      <w:pPr>
        <w:pStyle w:val="MDPI23heading3"/>
      </w:pPr>
      <w:r>
        <w:t>Sensing Chair using Mixed Sensors</w:t>
      </w:r>
    </w:p>
    <w:p w14:paraId="0E21F3CC" w14:textId="4EE7817B" w:rsidR="00735236" w:rsidRDefault="00735236" w:rsidP="00735236">
      <w:pPr>
        <w:pStyle w:val="MDPI31text"/>
      </w:pPr>
      <w:r>
        <w:t>While most studies utilize a singular type of sensor for posture detection, there are a selected few study that involved more than one type of sensor into their proposed smart chair system. With this method, the different sensors would theoretically work hand in hand to achieve the best classification outcome</w:t>
      </w:r>
      <w:r w:rsidR="00530748">
        <w:t xml:space="preserve">. </w:t>
      </w:r>
    </w:p>
    <w:p w14:paraId="4792A1A4" w14:textId="2F69692F" w:rsidR="00735236" w:rsidRDefault="00735236" w:rsidP="00735236">
      <w:pPr>
        <w:pStyle w:val="MDPI31text"/>
      </w:pPr>
      <w:r>
        <w:t xml:space="preserve">Jeong and Park </w:t>
      </w:r>
      <w:r w:rsidR="00DD7E19">
        <w:fldChar w:fldCharType="begin"/>
      </w:r>
      <w:r w:rsidR="00C82D7C">
        <w:instrText xml:space="preserve"> ADDIN ZOTERO_ITEM CSL_CITATION {"citationID":"HvMeLFHb","properties":{"formattedCitation":"[34]","plainCitation":"[34]","noteIndex":0},"citationItems":[{"id":169,"uris":["http://zotero.org/users/11398818/items/8IPGYUV4"],"itemData":{"id":169,"type":"article-journal","container-title":"IEEE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DD7E19">
        <w:fldChar w:fldCharType="separate"/>
      </w:r>
      <w:r w:rsidR="00C82D7C" w:rsidRPr="00C82D7C">
        <w:t>[34]</w:t>
      </w:r>
      <w:r w:rsidR="00DD7E19">
        <w:fldChar w:fldCharType="end"/>
      </w:r>
      <w:r>
        <w:t xml:space="preserve"> utilized 6 pressure sensors (placed on the seating cushion) along with 6 Infrared Reflective Distance Sensors (placed on the back rest). By using the </w:t>
      </w:r>
      <w:r>
        <w:lastRenderedPageBreak/>
        <w:t xml:space="preserve">K-Nearest Network (KNN), they were able to classify </w:t>
      </w:r>
      <w:r w:rsidR="006E6100">
        <w:t>eleven</w:t>
      </w:r>
      <w:r>
        <w:t xml:space="preserve"> different sitting postures while achieving an accuracy of 92%. This study also highlighted one of the main limitations seen with other smart sensing systems. It was stated that the main limitation of entirely relying on pressure sensors is that the angle of spinal trunk rotation </w:t>
      </w:r>
      <w:r w:rsidR="006E6100">
        <w:t>cannot</w:t>
      </w:r>
      <w:r>
        <w:t xml:space="preserve"> be detected, which is an important aspect of a sitting posture. Similarly,</w:t>
      </w:r>
      <w:r w:rsidR="009E29FC">
        <w:t xml:space="preserve"> </w:t>
      </w:r>
      <w:r>
        <w:t>Cho et al</w:t>
      </w:r>
      <w:r w:rsidR="009E29FC">
        <w:t>.</w:t>
      </w:r>
      <w:r>
        <w:t xml:space="preserve"> </w:t>
      </w:r>
      <w:r w:rsidR="00DD7E19">
        <w:fldChar w:fldCharType="begin"/>
      </w:r>
      <w:r w:rsidR="00C82D7C">
        <w:instrText xml:space="preserve"> ADDIN ZOTERO_ITEM CSL_CITATION {"citationID":"QEnFagwC","properties":{"formattedCitation":"[44]","plainCitation":"[44]","noteIndex":0},"citationItems":[{"id":265,"uris":["http://zotero.org/users/11398818/items/89B29YFX"],"itemData":{"id":265,"type":"paper-conference","container-title":"2019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schema":"https://github.com/citation-style-language/schema/raw/master/csl-citation.json"} </w:instrText>
      </w:r>
      <w:r w:rsidR="00DD7E19">
        <w:fldChar w:fldCharType="separate"/>
      </w:r>
      <w:r w:rsidR="00C82D7C" w:rsidRPr="00C82D7C">
        <w:t>[44]</w:t>
      </w:r>
      <w:r w:rsidR="00DD7E19">
        <w:fldChar w:fldCharType="end"/>
      </w:r>
      <w:r>
        <w:t xml:space="preserve">, used 16 pressure sensors place on the sitting cushion along with 2 ultrasonic sensors placed at the neck support region. With this configuration, they were able to achieve </w:t>
      </w:r>
      <w:r w:rsidR="008202F8">
        <w:t>96</w:t>
      </w:r>
      <w:r>
        <w:t xml:space="preserve">% accuracy using </w:t>
      </w:r>
      <w:proofErr w:type="spellStart"/>
      <w:r>
        <w:t>LBCNet</w:t>
      </w:r>
      <w:proofErr w:type="spellEnd"/>
      <w:r>
        <w:t xml:space="preserve"> to classify </w:t>
      </w:r>
      <w:r w:rsidR="006E6100">
        <w:t>fifteen</w:t>
      </w:r>
      <w:r>
        <w:t xml:space="preserve"> sitting postures. Ma et </w:t>
      </w:r>
      <w:r w:rsidR="008202F8">
        <w:t>al.</w:t>
      </w:r>
      <w:r>
        <w:t xml:space="preserve"> </w:t>
      </w:r>
      <w:r w:rsidR="00DD7E19">
        <w:fldChar w:fldCharType="begin"/>
      </w:r>
      <w:r w:rsidR="00C82D7C">
        <w:instrText xml:space="preserve"> ADDIN ZOTERO_ITEM CSL_CITATION {"citationID":"JpvHa0BZ","properties":{"formattedCitation":"[22]","plainCitation":"[22]","noteIndex":0},"citationItems":[{"id":223,"uris":["http://zotero.org/users/11398818/items/2HFDN9YP"],"itemData":{"id":223,"type":"article-journal","container-title":"IEEE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DD7E19">
        <w:fldChar w:fldCharType="separate"/>
      </w:r>
      <w:r w:rsidR="00C82D7C" w:rsidRPr="00C82D7C">
        <w:t>[22]</w:t>
      </w:r>
      <w:r w:rsidR="00DD7E19">
        <w:fldChar w:fldCharType="end"/>
      </w:r>
      <w:r>
        <w:t xml:space="preserve"> developed a smart seating cushion which employed the </w:t>
      </w:r>
      <w:r w:rsidR="008202F8">
        <w:t>use of</w:t>
      </w:r>
      <w:r>
        <w:t xml:space="preserve"> 6 FSR sensors for detecting different sitting postures and an Inertial measurement unit (IMU) sensor to monitor user activity. </w:t>
      </w:r>
    </w:p>
    <w:p w14:paraId="1F9EA2B5" w14:textId="77777777" w:rsidR="008202F8" w:rsidRDefault="008202F8" w:rsidP="00735236">
      <w:pPr>
        <w:pStyle w:val="MDPI31text"/>
      </w:pPr>
    </w:p>
    <w:p w14:paraId="5F4FE3D2" w14:textId="77777777" w:rsidR="00735236" w:rsidRDefault="00735236" w:rsidP="008202F8">
      <w:pPr>
        <w:pStyle w:val="MDPI23heading3"/>
      </w:pPr>
      <w:r>
        <w:t>Smart Sensing Chairs using Image Processing</w:t>
      </w:r>
    </w:p>
    <w:p w14:paraId="16E3E7ED" w14:textId="0597BB1F" w:rsidR="00735236" w:rsidRDefault="00735236" w:rsidP="00735236">
      <w:pPr>
        <w:pStyle w:val="MDPI31text"/>
      </w:pPr>
      <w:r>
        <w:t>There were some research papers that have investigated the application of image processing in the detection of improper sitting postures. This approach mostly involves the utilization of a digital camera actively positioned directly on the subjects. Furthermore, by employing the use of image processing techniques and algorithms, one can analyze each video frame to determine the sitting posture.</w:t>
      </w:r>
    </w:p>
    <w:p w14:paraId="7FABA451" w14:textId="67A74E54" w:rsidR="00591202" w:rsidRDefault="00735236" w:rsidP="00B1653C">
      <w:pPr>
        <w:pStyle w:val="MDPI31text"/>
      </w:pPr>
      <w:r>
        <w:t xml:space="preserve">Mallare et al. in 2017 </w:t>
      </w:r>
      <w:r w:rsidR="00A4627E">
        <w:fldChar w:fldCharType="begin"/>
      </w:r>
      <w:r w:rsidR="00C82D7C">
        <w:instrText xml:space="preserve"> ADDIN ZOTERO_ITEM CSL_CITATION {"citationID":"c8PYpcRd","properties":{"formattedCitation":"[49]","plainCitation":"[49]","noteIndex":0},"citationItems":[{"id":264,"uris":["http://zotero.org/users/11398818/items/682YCXV6"],"itemData":{"id":264,"type":"paper-conference","container-title":"2017IEEE 9th International Conference on Humanoid, Nanotechnology, Information Technology, Communication and Control, Environment and Management (HNICEM)","DOI":"10.1109/HNICEM.2017.8269473","event-place":"Manila, Philippines","event-title":"2017 IEEE 9th International Conference on Humanoid, Nanotechnology, Information Technology, Communication and Control, Environment, and Management (HNICEM )","ISBN":"978-1-5386-0912-5","page":"1-5","publisher":"IEEE","publisher-place":"Manila, Philippines","source":"DOI.org (Crossref)","title":"Sitting posture assessment using computer vision","URL":"http://ieeexplore.ieee.org/document/8269473/","author":[{"family":"Mallare","given":"John Cloie T."},{"family":"Pineda","given":"Dianne Faye G."},{"family":"Trinidad","given":"Gerald M."},{"family":"Serafica","given":"Reymond D."},{"family":"Villanueva","given":"Jules Benedict K."},{"family":"Dela Cruz","given":"Angelo R."},{"family":"Vicerra","given":"Ryan Rhay P."},{"family":"Serrano","given":"Kanny Krizzy D."},{"family":"Roxas","given":"Edison A."}],"accessed":{"date-parts":[["2023",12,22]]},"issued":{"date-parts":[["2017",12]]}}}],"schema":"https://github.com/citation-style-language/schema/raw/master/csl-citation.json"} </w:instrText>
      </w:r>
      <w:r w:rsidR="00A4627E">
        <w:fldChar w:fldCharType="separate"/>
      </w:r>
      <w:r w:rsidR="00C82D7C" w:rsidRPr="00C82D7C">
        <w:t>[49]</w:t>
      </w:r>
      <w:r w:rsidR="00A4627E">
        <w:fldChar w:fldCharType="end"/>
      </w:r>
      <w:r>
        <w:t xml:space="preserve"> developed a system utilizing 2 cameras strategically positioned at (front and side) angles in the detection of bad sitting postures. Overall, they were only able to achieve an accuracy of 61.3% using the SVM algorithm. Chen </w:t>
      </w:r>
      <w:r w:rsidR="00E2736B">
        <w:t xml:space="preserve">et al. </w:t>
      </w:r>
      <w:r>
        <w:t xml:space="preserve">in 2019 </w:t>
      </w:r>
      <w:r w:rsidR="00A4627E">
        <w:fldChar w:fldCharType="begin"/>
      </w:r>
      <w:r w:rsidR="00C82D7C">
        <w:instrText xml:space="preserve"> ADDIN ZOTERO_ITEM CSL_CITATION {"citationID":"xBttX9B0","properties":{"formattedCitation":"[50]","plainCitation":"[50]","noteIndex":0},"citationItems":[{"id":221,"uris":["http://zotero.org/users/11398818/items/UPDRDR8Z"],"itemData":{"id":221,"type":"article-journal","abstract":"Abstract\n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A4627E">
        <w:fldChar w:fldCharType="separate"/>
      </w:r>
      <w:r w:rsidR="00C82D7C" w:rsidRPr="00C82D7C">
        <w:t>[50]</w:t>
      </w:r>
      <w:r w:rsidR="00A4627E">
        <w:fldChar w:fldCharType="end"/>
      </w:r>
      <w:r>
        <w:t xml:space="preserve"> further improved on this by using a Astra3D Sensor which is a 3D depth camera. By using the </w:t>
      </w:r>
      <w:proofErr w:type="spellStart"/>
      <w:r>
        <w:t>OpenPose</w:t>
      </w:r>
      <w:proofErr w:type="spellEnd"/>
      <w:r>
        <w:t xml:space="preserve"> library along with CNN for the posture classification, an accuracy of 90% was achieved</w:t>
      </w:r>
      <w:r w:rsidR="00530748">
        <w:t xml:space="preserve">. </w:t>
      </w:r>
    </w:p>
    <w:p w14:paraId="1E653CD3" w14:textId="77777777" w:rsidR="0025212C" w:rsidRDefault="0025212C" w:rsidP="00735236">
      <w:pPr>
        <w:pStyle w:val="MDPI31text"/>
      </w:pPr>
    </w:p>
    <w:p w14:paraId="5B79B495" w14:textId="57424208" w:rsidR="00735236" w:rsidRDefault="00735236" w:rsidP="0025212C">
      <w:pPr>
        <w:pStyle w:val="MDPI22heading2"/>
      </w:pPr>
      <w:r>
        <w:t>Machine Learning Classification</w:t>
      </w:r>
    </w:p>
    <w:p w14:paraId="2A14F54D" w14:textId="25A21E6B" w:rsidR="003327F4" w:rsidRDefault="009038C3" w:rsidP="003327F4">
      <w:pPr>
        <w:pStyle w:val="MDPI31text"/>
      </w:pPr>
      <w:r>
        <w:t>Multiple</w:t>
      </w:r>
      <w:r w:rsidR="00BE4703">
        <w:t xml:space="preserve"> machine learning algorithms </w:t>
      </w:r>
      <w:r>
        <w:t xml:space="preserve">across various studies </w:t>
      </w:r>
      <w:r w:rsidR="00BE4703">
        <w:t xml:space="preserve">are being </w:t>
      </w:r>
      <w:r>
        <w:t xml:space="preserve">adopted to </w:t>
      </w:r>
      <w:r w:rsidR="00BE4703">
        <w:t xml:space="preserve">classify different sitting postures. Two of the most used ML models among research studies were the CNN (Convolutional Neural Networks) </w:t>
      </w:r>
      <w:r w:rsidR="00BE4703">
        <w:fldChar w:fldCharType="begin"/>
      </w:r>
      <w:r w:rsidR="00BE4703">
        <w:instrText xml:space="preserve"> ADDIN ZOTERO_ITEM CSL_CITATION {"citationID":"gXKMbrup","properties":{"formattedCitation":"[24,29,44,50,51]","plainCitation":"[24,29,44,50,51]","noteIndex":0},"citationItems":[{"id":214,"uris":["http://zotero.org/users/11398818/items/SBMQ83RY"],"itemData":{"id":214,"type":"article-journal","abstract":"Sitting on a chair in an awkward posture or sitting for a long period of time is a risk factor for musculoskeletal disorders. A postural habit that has been formed cannot be changed easily. It is important to form a proper postural habit from childhood as the lumbar disease during childhood caused by their improper posture is most likely to recur. Thus, there is a need for a monitoring system that classifies children’s sitting postures. The purpose of this paper is to develop a system for classifying sitting postures for children using machine learning algorithms. The convolutional neural network (CNN) algorithm was used in addition to the conventional algorithms: Naïve Bayes classifier (NB), decision tree (DT), neural network (NN), multinomial logistic regression (MLR), and support vector machine (SVM). To collect data for classifying sitting postures, a sensing cushion was developed by mounting a pressure sensor mat (8 × 8) inside children’s chair seat cushion. Ten children participated, and sensor data was collected by taking a static posture for the five prescribed postures. The accuracy of CNN was found to be the highest as compared with those of the other algorithms. It is expected that the comprehensive posture monitoring system would be established through future research on enhancing the classification algorithm and providing an effective feedback system.","container-title":"Applied Sciences","DOI":"10.3390/app8081280","ISSN":"2076-3417","issue":"8","journalAbbreviation":"Applied Sciences","language":"en","page":"1280","source":"DOI.org (Crossref)","title":"Classification of Children’s Sitting Postures Using Machine Learning Algorithms","volume":"8","author":[{"family":"Kim","given":"Yong"},{"family":"Son","given":"Youngdoo"},{"family":"Kim","given":"Wonjoon"},{"family":"Jin","given":"Byungki"},{"family":"Yun","given":"Myung"}],"issued":{"date-parts":[["2018",8,1]]}}},{"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sidR="00BE4703">
        <w:fldChar w:fldCharType="separate"/>
      </w:r>
      <w:r w:rsidR="00BE4703" w:rsidRPr="00C82D7C">
        <w:t>[24,29,44,50,51]</w:t>
      </w:r>
      <w:r w:rsidR="00BE4703">
        <w:fldChar w:fldCharType="end"/>
      </w:r>
      <w:r w:rsidR="00BE4703">
        <w:t xml:space="preserve"> and ANN (Artificial Neural Networks) </w:t>
      </w:r>
      <w:r w:rsidR="00BE4703">
        <w:fldChar w:fldCharType="begin"/>
      </w:r>
      <w:r w:rsidR="00BE4703">
        <w:instrText xml:space="preserve"> ADDIN ZOTERO_ITEM CSL_CITATION {"citationID":"UVYBaN0e","properties":{"formattedCitation":"[23,26,35,39,40]","plainCitation":"[23,26,35,39,40]","noteIndex":0},"citationItems":[{"id":151,"uris":["http://zotero.org/users/11398818/items/IH6ZVDXW"],"itemData":{"id":151,"type":"article-journal","abstract":"&lt;p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BE4703">
        <w:fldChar w:fldCharType="separate"/>
      </w:r>
      <w:r w:rsidR="00BE4703" w:rsidRPr="00C82D7C">
        <w:t>[23,26,35,39,40]</w:t>
      </w:r>
      <w:r w:rsidR="00BE4703">
        <w:fldChar w:fldCharType="end"/>
      </w:r>
      <w:r w:rsidR="00BE4703">
        <w:t xml:space="preserve">. Other algorithms being used were KNN (K-Nearest Neighbors) </w:t>
      </w:r>
      <w:r w:rsidR="00BE4703">
        <w:fldChar w:fldCharType="begin"/>
      </w:r>
      <w:r w:rsidR="00BE4703">
        <w:instrText xml:space="preserve"> ADDIN ZOTERO_ITEM CSL_CITATION {"citationID":"6KWy0F8a","properties":{"formattedCitation":"[35,47]","plainCitation":"[35,47]","noteIndex":0},"citationItems":[{"id":170,"uris":["http://zotero.org/users/11398818/items/DXZPDRQ4"],"itemData":{"id":170,"type":"chapter","container-title":"Engineering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BE4703">
        <w:fldChar w:fldCharType="separate"/>
      </w:r>
      <w:r w:rsidR="00BE4703" w:rsidRPr="00C82D7C">
        <w:t>[35,47]</w:t>
      </w:r>
      <w:r w:rsidR="00BE4703">
        <w:fldChar w:fldCharType="end"/>
      </w:r>
      <w:r w:rsidR="00BE4703">
        <w:t xml:space="preserve">, Decision Tree </w:t>
      </w:r>
      <w:r w:rsidR="00BE4703">
        <w:fldChar w:fldCharType="begin"/>
      </w:r>
      <w:r w:rsidR="00BE4703">
        <w:instrText xml:space="preserve"> ADDIN ZOTERO_ITEM CSL_CITATION {"citationID":"XPFGUbQO","properties":{"formattedCitation":"[22,41]","plainCitation":"[22,41]","noteIndex":0},"citationItems":[{"id":223,"uris":["http://zotero.org/users/11398818/items/2HFDN9YP"],"itemData":{"id":223,"type":"article-journal","container-title":"IEEE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sidR="00BE4703">
        <w:fldChar w:fldCharType="separate"/>
      </w:r>
      <w:r w:rsidR="00BE4703" w:rsidRPr="00C82D7C">
        <w:t>[22,41]</w:t>
      </w:r>
      <w:r w:rsidR="00BE4703">
        <w:fldChar w:fldCharType="end"/>
      </w:r>
      <w:r w:rsidR="00BE4703">
        <w:t xml:space="preserve">, SVM (Support Vector Machine) </w:t>
      </w:r>
      <w:r w:rsidR="00BE4703">
        <w:fldChar w:fldCharType="begin"/>
      </w:r>
      <w:r w:rsidR="00BE4703">
        <w:instrText xml:space="preserve"> ADDIN ZOTERO_ITEM CSL_CITATION {"citationID":"DlMTjBQy","properties":{"formattedCitation":"[38,46]","plainCitation":"[38,46]","noteIndex":0},"citationItems":[{"id":159,"uris":["http://zotero.org/users/11398818/items/UGIYCU8F"],"itemData":{"id":159,"type":"article-journal","abstract":"Prolonged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BE4703">
        <w:fldChar w:fldCharType="separate"/>
      </w:r>
      <w:r w:rsidR="00BE4703" w:rsidRPr="00C82D7C">
        <w:t>[38,46]</w:t>
      </w:r>
      <w:r w:rsidR="00BE4703">
        <w:fldChar w:fldCharType="end"/>
      </w:r>
      <w:r w:rsidR="00BE4703">
        <w:t xml:space="preserve">, RF (Random Forest) </w:t>
      </w:r>
      <w:r w:rsidR="00BE4703">
        <w:fldChar w:fldCharType="begin"/>
      </w:r>
      <w:r w:rsidR="00BE4703">
        <w:instrText xml:space="preserve"> ADDIN ZOTERO_ITEM CSL_CITATION {"citationID":"7dtp7dkU","properties":{"formattedCitation":"[37,52]","plainCitation":"[37,52]","noteIndex":0},"citationItems":[{"id":182,"uris":["http://zotero.org/users/11398818/items/EJDVGSEA"],"itemData":{"id":182,"type":"article-journal","abstract":"Occupational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BE4703">
        <w:fldChar w:fldCharType="separate"/>
      </w:r>
      <w:r w:rsidR="00BE4703" w:rsidRPr="00C82D7C">
        <w:t>[37,52]</w:t>
      </w:r>
      <w:r w:rsidR="00BE4703">
        <w:fldChar w:fldCharType="end"/>
      </w:r>
      <w:r w:rsidR="00BE4703">
        <w:t xml:space="preserve">, SNN (Spiking Neural Network) </w:t>
      </w:r>
      <w:r w:rsidR="00BE4703">
        <w:fldChar w:fldCharType="begin"/>
      </w:r>
      <w:r w:rsidR="00BE4703">
        <w:instrText xml:space="preserve"> ADDIN ZOTERO_ITEM CSL_CITATION {"citationID":"OarpLD3f","properties":{"formattedCitation":"[28]","plainCitation":"[28]","noteIndex":0},"citationItems":[{"id":126,"uris":["http://zotero.org/groups/5004747/items/SZ698YAT"],"itemData":{"id":126,"type":"article-journal","container-title":"IEEE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BE4703">
        <w:fldChar w:fldCharType="separate"/>
      </w:r>
      <w:r w:rsidR="00BE4703" w:rsidRPr="00C82D7C">
        <w:t>[28]</w:t>
      </w:r>
      <w:r w:rsidR="00BE4703">
        <w:fldChar w:fldCharType="end"/>
      </w:r>
      <w:r w:rsidR="00BE4703">
        <w:t xml:space="preserve">, SLR (Simple Logistic Regression) </w:t>
      </w:r>
      <w:r w:rsidR="00BE4703">
        <w:fldChar w:fldCharType="begin"/>
      </w:r>
      <w:r w:rsidR="00BE4703">
        <w:instrText xml:space="preserve"> ADDIN ZOTERO_ITEM CSL_CITATION {"citationID":"dy83aUit","properties":{"formattedCitation":"[30]","plainCitation":"[30]","noteIndex":0},"citationItems":[{"id":177,"uris":["http://zotero.org/users/11398818/items/TIX5H2JM"],"itemData":{"id":177,"type":"paper-conference","container-title":"Proceedings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BE4703">
        <w:fldChar w:fldCharType="separate"/>
      </w:r>
      <w:r w:rsidR="00BE4703" w:rsidRPr="00C82D7C">
        <w:t>[30]</w:t>
      </w:r>
      <w:r w:rsidR="00BE4703">
        <w:fldChar w:fldCharType="end"/>
      </w:r>
      <w:r w:rsidR="00BE4703">
        <w:t xml:space="preserve">, Self-Organizing Map </w:t>
      </w:r>
      <w:r w:rsidR="00BE4703">
        <w:fldChar w:fldCharType="begin"/>
      </w:r>
      <w:r w:rsidR="00BE4703">
        <w:instrText xml:space="preserve"> ADDIN ZOTERO_ITEM CSL_CITATION {"citationID":"XRsOSJqs","properties":{"formattedCitation":"[25]","plainCitation":"[25]","noteIndex":0},"citationItems":[{"id":143,"uris":["http://zotero.org/users/11398818/items/6LWNY69L"],"itemData":{"id":143,"type":"article-journal","abstract":"As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sidR="00BE4703">
        <w:fldChar w:fldCharType="separate"/>
      </w:r>
      <w:r w:rsidR="00BE4703" w:rsidRPr="00C82D7C">
        <w:t>[25]</w:t>
      </w:r>
      <w:r w:rsidR="00BE4703">
        <w:fldChar w:fldCharType="end"/>
      </w:r>
      <w:r w:rsidR="00BE4703">
        <w:t xml:space="preserve">, and Dynamic time Wrapping </w:t>
      </w:r>
      <w:r w:rsidR="00BE4703">
        <w:fldChar w:fldCharType="begin"/>
      </w:r>
      <w:r w:rsidR="00BE4703">
        <w:instrText xml:space="preserve"> ADDIN ZOTERO_ITEM CSL_CITATION {"citationID":"l6v9Fv0T","properties":{"formattedCitation":"[20]","plainCitation":"[20]","noteIndex":0},"citationItems":[{"id":232,"uris":["http://zotero.org/users/11398818/items/ZMS5CAZB"],"itemData":{"id":232,"type":"article-journal","container-title":"IEEE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BE4703">
        <w:fldChar w:fldCharType="separate"/>
      </w:r>
      <w:r w:rsidR="00BE4703" w:rsidRPr="00C82D7C">
        <w:t>[20]</w:t>
      </w:r>
      <w:r w:rsidR="00BE4703">
        <w:fldChar w:fldCharType="end"/>
      </w:r>
      <w:r w:rsidR="00BE4703">
        <w:t xml:space="preserve">. On the other hand, there were 7 studies that didn’t employ the use ML models in the classification of sitting postures </w:t>
      </w:r>
      <w:r w:rsidR="00BE4703">
        <w:fldChar w:fldCharType="begin"/>
      </w:r>
      <w:r w:rsidR="00BE4703">
        <w:instrText xml:space="preserve"> ADDIN ZOTERO_ITEM CSL_CITATION {"citationID":"Uq3xL9PL","properties":{"formattedCitation":"[19,21,31,40,53,54]","plainCitation":"[19,21,31,40,53,54]","noteIndex":0},"citationItems":[{"id":161,"uris":["http://zotero.org/users/11398818/items/JP76KCNB"],"itemData":{"id":161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sidR="00BE4703">
        <w:fldChar w:fldCharType="separate"/>
      </w:r>
      <w:r w:rsidR="00BE4703" w:rsidRPr="00C82D7C">
        <w:t>[19,21,31,40,53,54]</w:t>
      </w:r>
      <w:r w:rsidR="00BE4703">
        <w:fldChar w:fldCharType="end"/>
      </w:r>
      <w:r w:rsidR="00BE4703">
        <w:t xml:space="preserve">. Instead, most of these studies resulted in the implementation of straightforward threshold-based system. In the implementation of this approach, if the sensor data surpassed a specified threshold, a given posture is identified. </w:t>
      </w:r>
    </w:p>
    <w:p w14:paraId="582113A6" w14:textId="77777777" w:rsidR="003327F4" w:rsidRDefault="003327F4" w:rsidP="003327F4">
      <w:pPr>
        <w:pStyle w:val="MDPI31text"/>
      </w:pPr>
    </w:p>
    <w:p w14:paraId="5BC0B5D8" w14:textId="11A33CDD" w:rsidR="003327F4" w:rsidRDefault="002A0D98" w:rsidP="003327F4">
      <w:pPr>
        <w:pStyle w:val="MDPI31text"/>
      </w:pPr>
      <w:r>
        <w:t>Figure 5 provides an overview of</w:t>
      </w:r>
      <w:r w:rsidR="0014623A">
        <w:t xml:space="preserve"> the machine learning </w:t>
      </w:r>
      <w:r w:rsidR="004047BF">
        <w:t>models being utilized and how it correlates</w:t>
      </w:r>
      <w:r w:rsidR="00547CB0">
        <w:t xml:space="preserve"> the number of postures classified against the overall classification accuracy. </w:t>
      </w:r>
      <w:r w:rsidR="000A5805">
        <w:t xml:space="preserve">Overall, </w:t>
      </w:r>
      <w:r w:rsidR="009A5A6C">
        <w:t xml:space="preserve">the data suggested </w:t>
      </w:r>
      <w:r w:rsidR="000D6A8B">
        <w:t xml:space="preserve">that the accuracy of the machine learning model is </w:t>
      </w:r>
      <w:r w:rsidR="00D26CCA">
        <w:t>negatively</w:t>
      </w:r>
      <w:r w:rsidR="000D6A8B">
        <w:t xml:space="preserve"> </w:t>
      </w:r>
      <w:r w:rsidR="006C6052">
        <w:t xml:space="preserve">influenced the </w:t>
      </w:r>
      <w:r w:rsidR="000D6A8B">
        <w:t xml:space="preserve">number of sitting </w:t>
      </w:r>
      <w:r w:rsidR="006C6052">
        <w:t>postures</w:t>
      </w:r>
      <w:r w:rsidR="000D6A8B">
        <w:t xml:space="preserve"> being </w:t>
      </w:r>
      <w:r w:rsidR="006C6052">
        <w:t xml:space="preserve">classified. </w:t>
      </w:r>
      <w:r w:rsidR="00F3135D">
        <w:t>I</w:t>
      </w:r>
      <w:r w:rsidR="00F3135D" w:rsidRPr="00F3135D">
        <w:t>t</w:t>
      </w:r>
      <w:r w:rsidR="00F3135D">
        <w:t xml:space="preserve"> is</w:t>
      </w:r>
      <w:r w:rsidR="00F3135D" w:rsidRPr="00F3135D">
        <w:t xml:space="preserve"> evident to see that the more sitting postures that are being classified, the less accuracy its classification accuracy would be</w:t>
      </w:r>
      <w:r w:rsidR="00670967">
        <w:t>.</w:t>
      </w:r>
      <w:r w:rsidR="00670967" w:rsidRPr="00670967">
        <w:t xml:space="preserve"> </w:t>
      </w:r>
      <w:r w:rsidR="00670967" w:rsidRPr="00670967">
        <w:t>Hence, that is one of the main reasons why most studies on average limit the number of postures to 5-7 positions, which are leaning left, leaning right, leaning backward, upright sitting, and leaning forwards [56].</w:t>
      </w:r>
      <w:r w:rsidR="00670967">
        <w:t xml:space="preserve"> </w:t>
      </w:r>
      <w:r w:rsidR="00670967" w:rsidRPr="00670967">
        <w:t>The study that had the least number of postures classified was by Feng et al. [52] who used RFID tag</w:t>
      </w:r>
      <w:r w:rsidR="007845F3">
        <w:t xml:space="preserve"> along with a camera sensor</w:t>
      </w:r>
      <w:r w:rsidR="00670967" w:rsidRPr="00670967">
        <w:t xml:space="preserve"> to classify 3 sitting postures (a. Sitting straight, b. Leaning Forward, c. Leaning Backward). On the other hand, Wang et al. [28] and </w:t>
      </w:r>
      <w:proofErr w:type="spellStart"/>
      <w:r w:rsidR="00670967" w:rsidRPr="00670967">
        <w:t>Bourahmoune</w:t>
      </w:r>
      <w:proofErr w:type="spellEnd"/>
      <w:r w:rsidR="00670967" w:rsidRPr="00670967">
        <w:t xml:space="preserve"> et al. [45] looked at detecting up to 15 different postures which was the highest seen among other studies found</w:t>
      </w:r>
      <w:r w:rsidR="00670967">
        <w:t xml:space="preserve">. </w:t>
      </w:r>
    </w:p>
    <w:p w14:paraId="5D592077" w14:textId="77777777" w:rsidR="003327F4" w:rsidRDefault="003327F4" w:rsidP="00101A8B">
      <w:pPr>
        <w:pStyle w:val="MDPI31text"/>
      </w:pPr>
    </w:p>
    <w:p w14:paraId="71CDBB87" w14:textId="77777777" w:rsidR="003327F4" w:rsidRDefault="003327F4" w:rsidP="009065CE">
      <w:pPr>
        <w:pStyle w:val="MDPI31text"/>
        <w:ind w:left="0" w:firstLine="0"/>
      </w:pPr>
    </w:p>
    <w:p w14:paraId="20802885" w14:textId="68510C13" w:rsidR="00DC50A9" w:rsidRDefault="00DC50A9" w:rsidP="00DC50A9">
      <w:pPr>
        <w:pStyle w:val="MDPI52figure"/>
      </w:pPr>
      <w:r>
        <w:rPr>
          <w:noProof/>
        </w:rPr>
        <w:lastRenderedPageBreak/>
        <w:drawing>
          <wp:inline distT="0" distB="0" distL="0" distR="0" wp14:anchorId="084913D7" wp14:editId="4FF2094E">
            <wp:extent cx="4466612" cy="2711669"/>
            <wp:effectExtent l="0" t="0" r="0" b="0"/>
            <wp:docPr id="1245614536" name="Chart 1">
              <a:extLst xmlns:a="http://schemas.openxmlformats.org/drawingml/2006/main">
                <a:ext uri="{FF2B5EF4-FFF2-40B4-BE49-F238E27FC236}">
                  <a16:creationId xmlns:a16="http://schemas.microsoft.com/office/drawing/2014/main" id="{547AE827-9929-D486-2FF2-084607F8C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9ED0528" w14:textId="2BCD5898" w:rsidR="008202F8" w:rsidRDefault="00DC50A9" w:rsidP="00BE4703">
      <w:pPr>
        <w:pStyle w:val="MDPI51figurecaption"/>
      </w:pPr>
      <w:r>
        <w:t xml:space="preserve">Figure </w:t>
      </w:r>
      <w:r>
        <w:fldChar w:fldCharType="begin"/>
      </w:r>
      <w:r>
        <w:instrText xml:space="preserve"> SEQ Figure \* ARABIC </w:instrText>
      </w:r>
      <w:r>
        <w:fldChar w:fldCharType="separate"/>
      </w:r>
      <w:r>
        <w:rPr>
          <w:noProof/>
        </w:rPr>
        <w:t>5</w:t>
      </w:r>
      <w:r>
        <w:fldChar w:fldCharType="end"/>
      </w:r>
      <w:r>
        <w:t xml:space="preserve"> - Comparison of Machine Learning Models: Number of Postures vs Accuracy vs Test Subjects</w:t>
      </w:r>
    </w:p>
    <w:p w14:paraId="53FE0CC7" w14:textId="77777777" w:rsidR="00C82CF6" w:rsidRDefault="00C82CF6" w:rsidP="00BE4703">
      <w:pPr>
        <w:pStyle w:val="MDPI51figurecaption"/>
      </w:pPr>
    </w:p>
    <w:p w14:paraId="278CCF1B" w14:textId="77777777" w:rsidR="00735236" w:rsidRDefault="00735236" w:rsidP="0025212C">
      <w:pPr>
        <w:pStyle w:val="MDPI22heading2"/>
      </w:pPr>
      <w:r>
        <w:t>Machine Learning Performance Validation</w:t>
      </w:r>
    </w:p>
    <w:p w14:paraId="0FC75B4B" w14:textId="4204410F" w:rsidR="00261428" w:rsidRDefault="00735236" w:rsidP="007F3B63">
      <w:pPr>
        <w:pStyle w:val="MDPI31text"/>
      </w:pPr>
      <w:r>
        <w:t>To perform concrete validation on an ML model’s performance and accuracy, most studies result in various methods such as the use of a confusion matrix and</w:t>
      </w:r>
      <w:r w:rsidR="00DF281D">
        <w:t xml:space="preserve"> </w:t>
      </w:r>
      <w:r w:rsidR="00E26F70">
        <w:t>performance comparison</w:t>
      </w:r>
      <w:r>
        <w:t xml:space="preserve"> </w:t>
      </w:r>
      <w:r w:rsidR="00E97998">
        <w:t>between</w:t>
      </w:r>
      <w:r w:rsidR="00E26F70">
        <w:t xml:space="preserve"> different</w:t>
      </w:r>
      <w:r>
        <w:t xml:space="preserve"> ML models. </w:t>
      </w:r>
      <w:r w:rsidR="00E26F70">
        <w:t xml:space="preserve">A confusion matrix is a </w:t>
      </w:r>
      <w:r w:rsidR="00831728">
        <w:t xml:space="preserve">powerful analytical tool that is used to measure </w:t>
      </w:r>
      <w:r w:rsidR="00470F8C">
        <w:t>the performance</w:t>
      </w:r>
      <w:r w:rsidR="001658C7">
        <w:t xml:space="preserve"> of machine learning </w:t>
      </w:r>
      <w:r w:rsidR="00470F8C">
        <w:t>algorithms</w:t>
      </w:r>
      <w:r w:rsidR="001658C7">
        <w:t xml:space="preserve">. </w:t>
      </w:r>
      <w:r w:rsidR="00470F8C">
        <w:t xml:space="preserve">For binary classification models, </w:t>
      </w:r>
      <w:r w:rsidR="008A11FF">
        <w:t xml:space="preserve">there are only 4 possible options within a 2x2 matrix table which is </w:t>
      </w:r>
      <w:r w:rsidR="008E11BB">
        <w:t>True Positive (TP), True Negative (TN), False Positive (FP), and a False Negative (FN)</w:t>
      </w:r>
      <w:r w:rsidR="00B0624B">
        <w:t>. On the other hand</w:t>
      </w:r>
      <w:r w:rsidR="00141CD5">
        <w:t>,</w:t>
      </w:r>
      <w:r w:rsidR="00B0624B">
        <w:t xml:space="preserve"> for multi-class </w:t>
      </w:r>
      <w:r w:rsidR="00141CD5">
        <w:t xml:space="preserve">models, the confusion matrix goes beyond a 2x2 </w:t>
      </w:r>
      <w:r w:rsidR="00B17219">
        <w:t xml:space="preserve">matrix, for it becomes a </w:t>
      </w:r>
      <w:proofErr w:type="spellStart"/>
      <w:r w:rsidR="00B17219">
        <w:t>NxN</w:t>
      </w:r>
      <w:proofErr w:type="spellEnd"/>
      <w:r w:rsidR="00B17219">
        <w:t xml:space="preserve"> matrix. The N value signifies </w:t>
      </w:r>
      <w:r w:rsidR="00605DEE">
        <w:t>the number of classes being present</w:t>
      </w:r>
      <w:r w:rsidR="006A0990">
        <w:t xml:space="preserve"> </w:t>
      </w:r>
      <w:r w:rsidR="006A0990">
        <w:fldChar w:fldCharType="begin"/>
      </w:r>
      <w:r w:rsidR="00C82D7C">
        <w:instrText xml:space="preserve"> ADDIN ZOTERO_ITEM CSL_CITATION {"citationID":"3ahQCF3c","properties":{"formattedCitation":"[55]","plainCitation":"[55]","noteIndex":0},"citationItems":[{"id":274,"uris":["http://zotero.org/users/11398818/items/7XCRKCYS"],"itemData":{"id":274,"type":"article-journal","abstract":"Classification techniques have been applied to many applications in various fields of sciences. There are several ways of evaluating classification algorithms. The analysis of such metrics and its significance must be interpreted correctly for evaluating different learning algorithms. Most of these measures are scalar metrics and some of them are graphical methods. This paper introduces a detailed overview of the classification assessment measures with the aim of providing the basics of these measures and to show how it works to serve as a comprehensive source for researchers who are interested in this field. This overview starts by highlighting the definition of the confusion matrix in binary and multi-class classification problems. Many classification measures are also explained in details, and the influence of balanced and imbalanced data on each metric is presented. An illustrative example is introduced to show (1) how to calculate these measures in binary and multi-class classification problems, and (2) the robustness of some measures against balanced and imbalanced data. Moreover, some graphical measures such as Receiver operating characteristics (ROC), Precision-Recall, and Detection error trade-off (DET) curves are presented with details. Additionally, in a step-by-step approach, different numerical examples are demonstrated to explain the preprocessing steps of plotting ROC, PR, and DET curves.","container-title":"Applied Computing and Informatics","DOI":"10.1016/j.aci.2018.08.003","ISSN":"2634-1964, 2210-8327","issue":"1","journalAbbreviation":"ACI","language":"en","page":"168-192","source":"DOI.org (Crossref)","title":"Classification assessment methods","volume":"17","author":[{"family":"Tharwat","given":"Alaa"}],"issued":{"date-parts":[["2021",1,4]]}}}],"schema":"https://github.com/citation-style-language/schema/raw/master/csl-citation.json"} </w:instrText>
      </w:r>
      <w:r w:rsidR="006A0990">
        <w:fldChar w:fldCharType="separate"/>
      </w:r>
      <w:r w:rsidR="00C82D7C" w:rsidRPr="00C82D7C">
        <w:t>[55]</w:t>
      </w:r>
      <w:r w:rsidR="006A0990">
        <w:fldChar w:fldCharType="end"/>
      </w:r>
      <w:r w:rsidR="00605DEE">
        <w:t>.</w:t>
      </w:r>
    </w:p>
    <w:p w14:paraId="02CF6930" w14:textId="77AF6020" w:rsidR="00735236" w:rsidRDefault="00735236" w:rsidP="000E5D21">
      <w:pPr>
        <w:pStyle w:val="MDPI31text"/>
        <w:ind w:left="0" w:firstLine="0"/>
      </w:pPr>
    </w:p>
    <w:p w14:paraId="616A4CBE" w14:textId="77777777" w:rsidR="00AE4DC0" w:rsidRDefault="00AE4DC0" w:rsidP="0025212C">
      <w:pPr>
        <w:pStyle w:val="MDPI22heading2"/>
      </w:pPr>
      <w:r>
        <w:t>User Feedback System</w:t>
      </w:r>
    </w:p>
    <w:p w14:paraId="460F1095" w14:textId="4B9733DC" w:rsidR="00AE4DC0" w:rsidRDefault="00AE4DC0" w:rsidP="00AE4DC0">
      <w:pPr>
        <w:pStyle w:val="MDPI31text"/>
      </w:pPr>
      <w:r>
        <w:t xml:space="preserve">The integration of a feedback system into a smart sensing chair is an integral component of enhancing the user experience. From the end user’s perspective, individuals should be able to receive real-time alerts whenever an improper sitting posture is being detected. It was seen that most studies focus on the classification aspects and leave out the implementation of a feedback platform. </w:t>
      </w:r>
      <w:r w:rsidR="00850BE3">
        <w:t>S</w:t>
      </w:r>
      <w:r>
        <w:t xml:space="preserve">o far only 33% (11) of all the studies incorporated </w:t>
      </w:r>
      <w:r w:rsidR="00BD15CF">
        <w:t>a</w:t>
      </w:r>
      <w:r>
        <w:t xml:space="preserve"> feedback platform that would encourage the user to maintain a correct posture. The implementation of mobile application was seen as the most used platform </w:t>
      </w:r>
      <w:r w:rsidR="0025212C">
        <w:t>for</w:t>
      </w:r>
      <w:r>
        <w:t xml:space="preserve"> alerting a user whenever an improper sitting posture is being detected</w:t>
      </w:r>
      <w:r w:rsidR="00F632C8">
        <w:t xml:space="preserve"> </w:t>
      </w:r>
      <w:r w:rsidR="005734CA">
        <w:fldChar w:fldCharType="begin"/>
      </w:r>
      <w:r w:rsidR="00C82D7C">
        <w:instrText xml:space="preserve"> ADDIN ZOTERO_ITEM CSL_CITATION {"citationID":"LddtncA6","properties":{"formattedCitation":"[25,31,35,44,53]","plainCitation":"[25,31,35,44,53]","noteIndex":0},"citationItems":[{"id":143,"uris":["http://zotero.org/users/11398818/items/6LWNY69L"],"itemData":{"id":143,"type":"article-journal","abstract":"As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P."},{"family":"Vieira","given":"Pedro"}],"accessed":{"date-parts":[["2023",10,25]]},"issued":{"date-parts":[["2013"]]}}},{"id":265,"uris":["http://zotero.org/users/11398818/items/89B29YFX"],"itemData":{"id":265,"type":"paper-conference","container-title":"2019 IEEE 12th Conference on Service-Oriented Computing and Applications (SOCA)","DOI":"10.1109/SOCA.2019.00022","event-place":"Kaohsiung, Taiwan","event-title":"2019 IEEE 12th Conference on Service-Oriented Computing and Applications (SOCA)","ISBN":"978-1-72815-411-4","page":"98-102","publisher":"IEEE","publisher-place":"Kaohsiung, Taiwan","source":"DOI.org (Crossref)","title":"Sitting Posture Prediction and Correction System using Arduino-Based Chair and Deep Learning Model","URL":"https://ieeexplore.ieee.org/document/8953010/","author":[{"family":"Cho","given":"Haeyoon"},{"family":"Choi","given":"Hee-Joe"},{"family":"Lee","given":"Chae-Eun"},{"family":"Sir","given":"Choo-Won"}],"accessed":{"date-parts":[["2023",12,27]]},"issued":{"date-parts":[["2019",11]]}}},{"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5734CA">
        <w:fldChar w:fldCharType="separate"/>
      </w:r>
      <w:r w:rsidR="00C82D7C" w:rsidRPr="00C82D7C">
        <w:t>[25,31,35,44,53]</w:t>
      </w:r>
      <w:r w:rsidR="005734CA">
        <w:fldChar w:fldCharType="end"/>
      </w:r>
      <w:r>
        <w:t xml:space="preserve">. Another common method was the use of a Desktop application which was done by some studies </w:t>
      </w:r>
      <w:r w:rsidR="009359BE">
        <w:fldChar w:fldCharType="begin"/>
      </w:r>
      <w:r w:rsidR="00C82D7C">
        <w:instrText xml:space="preserve"> ADDIN ZOTERO_ITEM CSL_CITATION {"citationID":"fflZDuek","properties":{"formattedCitation":"[28,38,43,50]","plainCitation":"[28,38,43,50]","noteIndex":0},"citationItems":[{"id":126,"uris":["http://zotero.org/groups/5004747/items/SZ698YAT"],"itemData":{"id":126,"type":"article-journal","container-title":"IEEE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sidR="009359BE">
        <w:fldChar w:fldCharType="separate"/>
      </w:r>
      <w:r w:rsidR="00C82D7C" w:rsidRPr="00C82D7C">
        <w:t>[28,38,43,50]</w:t>
      </w:r>
      <w:r w:rsidR="009359BE">
        <w:fldChar w:fldCharType="end"/>
      </w:r>
      <w:r>
        <w:t>. Alternatively, instead of implementing an interactive platform such as a mobile or a desktop app,</w:t>
      </w:r>
      <w:r w:rsidR="00365487">
        <w:t xml:space="preserve"> Ran et al. </w:t>
      </w:r>
      <w:r w:rsidR="00365487">
        <w:fldChar w:fldCharType="begin"/>
      </w:r>
      <w:r w:rsidR="00C82D7C">
        <w:instrText xml:space="preserve"> ADDIN ZOTERO_ITEM CSL_CITATION {"citationID":"pBafoljN","properties":{"formattedCitation":"[57]","plainCitation":"[57]","noteIndex":0},"citationItems":[{"id":103,"uris":["http://zotero.org/groups/5004747/items/JS76S86Q"],"itemData":{"id":103,"type":"article-journal","container-title":"Sensors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365487">
        <w:fldChar w:fldCharType="separate"/>
      </w:r>
      <w:r w:rsidR="00C82D7C" w:rsidRPr="00C82D7C">
        <w:t>[57]</w:t>
      </w:r>
      <w:r w:rsidR="00365487">
        <w:fldChar w:fldCharType="end"/>
      </w:r>
      <w:r w:rsidR="00365487">
        <w:t>,</w:t>
      </w:r>
      <w:r>
        <w:t xml:space="preserve"> </w:t>
      </w:r>
      <w:r w:rsidR="00AF61A5">
        <w:t>proposed</w:t>
      </w:r>
      <w:r>
        <w:t xml:space="preserve"> the use of </w:t>
      </w:r>
      <w:r w:rsidR="0067077E">
        <w:t>a</w:t>
      </w:r>
      <w:r>
        <w:t xml:space="preserve"> haptic motor system integrated into the seating which would vibrate whenever an incorrect sitting posture is being detected. To even make the system as unintrusive as possible, </w:t>
      </w:r>
      <w:r w:rsidR="00A20399">
        <w:fldChar w:fldCharType="begin"/>
      </w:r>
      <w:r w:rsidR="00C82D7C">
        <w:instrText xml:space="preserve"> ADDIN ZOTERO_ITEM CSL_CITATION {"citationID":"G2YLu9L6","properties":{"formattedCitation":"[40]","plainCitation":"[40]","noteIndex":0},"citationItems":[{"id":228,"uris":["http://zotero.org/users/11398818/items/A72X998B"],"itemData":{"id":228,"type":"article-journal","container-title":"International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sidR="00A20399">
        <w:fldChar w:fldCharType="separate"/>
      </w:r>
      <w:r w:rsidR="00C82D7C" w:rsidRPr="00C82D7C">
        <w:t>[40]</w:t>
      </w:r>
      <w:r w:rsidR="00A20399">
        <w:fldChar w:fldCharType="end"/>
      </w:r>
      <w:r>
        <w:t xml:space="preserve"> looked at using a RGB bulb capable of changing colors whenever an incorrect posture is being detected.</w:t>
      </w:r>
    </w:p>
    <w:p w14:paraId="4AFBEBC3" w14:textId="77777777" w:rsidR="00AE4DC0" w:rsidRDefault="00AE4DC0" w:rsidP="00AE4DC0">
      <w:pPr>
        <w:pStyle w:val="MDPI31text"/>
      </w:pPr>
      <w:r>
        <w:t xml:space="preserve"> </w:t>
      </w:r>
    </w:p>
    <w:p w14:paraId="67608929" w14:textId="0D3B4CC0" w:rsidR="00AE4DC0" w:rsidRDefault="00AE4DC0" w:rsidP="0025212C">
      <w:pPr>
        <w:pStyle w:val="MDPI22heading2"/>
      </w:pPr>
      <w:r>
        <w:t>(Internet of Things) IoT Integration with smart sensing chairs</w:t>
      </w:r>
    </w:p>
    <w:p w14:paraId="7D7AD02B" w14:textId="327335C3" w:rsidR="00AE4DC0" w:rsidRDefault="00AE4DC0" w:rsidP="00AE4DC0">
      <w:pPr>
        <w:pStyle w:val="MDPI31text"/>
      </w:pPr>
      <w:r>
        <w:t xml:space="preserve">Over recent years, IoT has gained in popularity and has become a game changer within certain industries. It was projected that by </w:t>
      </w:r>
      <w:r w:rsidR="002C0F71">
        <w:t>the year</w:t>
      </w:r>
      <w:r>
        <w:t xml:space="preserve"> 2030, there would be over 50 </w:t>
      </w:r>
      <w:r>
        <w:lastRenderedPageBreak/>
        <w:t>billion devices interconnected through IoT [45].  Ma et al.</w:t>
      </w:r>
      <w:r w:rsidR="007D1776">
        <w:fldChar w:fldCharType="begin"/>
      </w:r>
      <w:r w:rsidR="00C82D7C">
        <w:instrText xml:space="preserve"> ADDIN ZOTERO_ITEM CSL_CITATION {"citationID":"SG8l7x0S","properties":{"formattedCitation":"[22]","plainCitation":"[22]","noteIndex":0},"citationItems":[{"id":223,"uris":["http://zotero.org/users/11398818/items/2HFDN9YP"],"itemData":{"id":223,"type":"article-journal","container-title":"IEEE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7D1776">
        <w:fldChar w:fldCharType="separate"/>
      </w:r>
      <w:r w:rsidR="00C82D7C" w:rsidRPr="00C82D7C">
        <w:t>[22]</w:t>
      </w:r>
      <w:r w:rsidR="007D1776">
        <w:fldChar w:fldCharType="end"/>
      </w:r>
      <w:r>
        <w:t xml:space="preserve"> highlighted the effectiveness of integrating IoT-based systems into healthcare sensors systems due to its major advantage of being able to seamlessly monitor user’s health data in real-time. The use of IoT systems for remote health monitoring is believed to not only reduce medical costs but could also aid in the early detection of chronic illnesses. Subsequently, this could potentially accelerate the treatment and improve overall life expectancy of an individual.</w:t>
      </w:r>
    </w:p>
    <w:p w14:paraId="01E842AA" w14:textId="7DD523B1" w:rsidR="003A79BE" w:rsidRDefault="00AE4DC0" w:rsidP="00E11121">
      <w:pPr>
        <w:pStyle w:val="MDPI31text"/>
      </w:pPr>
      <w:r>
        <w:t>Now focusing on papers on smart sensing chairs that utilized IoT-based technology, Matuska et al. [39] used an Arduino-based microcontroller which communicated using the MQTT telemetry protocol in order detect 9 different sitting postures. The sensor data was sent in real-time data to a mobile application that alerted a user if an incorrect posture is being detected by signify ‘green</w:t>
      </w:r>
      <w:r w:rsidR="006E6100">
        <w:t>”,</w:t>
      </w:r>
      <w:r>
        <w:t xml:space="preserve"> “orange”, and “red” for standard sitting, bad sitting, and heavy load on backbone respectively. Similarly [40] developed a smart sensing chair which used the Blynk 2.0 platform to stream the sensor data to the web. Other studies such as [13] and [43] similarly used IoT for bad postures detection as well as providing valuable feedback to the end-user</w:t>
      </w:r>
      <w:r w:rsidR="006E6100">
        <w:t xml:space="preserve">. </w:t>
      </w:r>
    </w:p>
    <w:p w14:paraId="600DC6CD" w14:textId="77777777" w:rsidR="00A04B2D" w:rsidRDefault="00A04B2D" w:rsidP="0072236F">
      <w:pPr>
        <w:pStyle w:val="MDPI22heading2"/>
        <w:ind w:left="0"/>
      </w:pPr>
    </w:p>
    <w:p w14:paraId="34A6B156" w14:textId="36646F2C" w:rsidR="00AE4DC0" w:rsidRDefault="00AE4DC0" w:rsidP="00430029">
      <w:pPr>
        <w:pStyle w:val="MDPI22heading2"/>
      </w:pPr>
      <w:r>
        <w:t>Research Gaps</w:t>
      </w:r>
    </w:p>
    <w:p w14:paraId="79EDF001" w14:textId="5933D732" w:rsidR="00AE4DC0" w:rsidRDefault="00AE4DC0" w:rsidP="00AE4DC0">
      <w:pPr>
        <w:pStyle w:val="MDPI31text"/>
      </w:pPr>
      <w:r>
        <w:t xml:space="preserve">Across all the research studies, it is apparent that there are different classification methods being used to classify different sitting postures. However, as previously discussed it was seen that </w:t>
      </w:r>
      <w:r w:rsidR="00567257">
        <w:t>many</w:t>
      </w:r>
      <w:r>
        <w:t xml:space="preserve"> studies focus on the classification aspects of things and leave out the implementation of a feedback system to guide the user in maintaining a correct sitting posture. As discussed in the previous section, only 33% (11) of studies found developed an interface that would enforce correct sitting posture; five of which implemented the use of mobile application. Overall, the implementation of a mobile application looks to be a useful approach in notifying the end-users about maintaining proper sitting postures. However, it is quite important to acknowledge the research gap in this field of interest – specifically the lack of comprehensive evaluations in accessing user’s experience with these applications.</w:t>
      </w:r>
    </w:p>
    <w:p w14:paraId="381D464F" w14:textId="0788C7ED" w:rsidR="00AE4DC0" w:rsidRDefault="00AE4DC0" w:rsidP="00AE4DC0">
      <w:pPr>
        <w:pStyle w:val="MDPI31text"/>
      </w:pPr>
      <w:r>
        <w:t xml:space="preserve">These few studies looked at the implementation of mobile </w:t>
      </w:r>
      <w:r w:rsidR="00D66B73">
        <w:t>applications</w:t>
      </w:r>
      <w:r>
        <w:t xml:space="preserve"> as a means of providing real-time feedback on one’s sitting postures. However, due to the lack of a comprehensive evaluation being conducted, a few questions are raised regarding the effectiveness, feasibility, and overall satisfaction from the user’s perspective when interacting with these apps.  According to ___, it is beneficial to capture other users’ perspective on a mobile app to gain a deep understanding of its strengths and weaknesses. </w:t>
      </w:r>
    </w:p>
    <w:p w14:paraId="561F068F" w14:textId="77777777" w:rsidR="00AE4DC0" w:rsidRDefault="00AE4DC0" w:rsidP="00AE4DC0">
      <w:pPr>
        <w:pStyle w:val="MDPI31text"/>
      </w:pPr>
      <w:r>
        <w:t xml:space="preserve">To address this research gap, future studies should go beyond focusing on achieving high classification accuracy of different sitting postures and prioritize conduction user-centered evaluations on 5the implemented feedback system. Methods such as interviews, surveys, and usability testing could be employed to collect valuable feedback. With this done, it would be very easy to gauge and measure the effectiveness of the proposed feedback system. </w:t>
      </w:r>
    </w:p>
    <w:p w14:paraId="16906FD2" w14:textId="77777777" w:rsidR="003A79BE" w:rsidRDefault="003A79BE" w:rsidP="00AE4DC0">
      <w:pPr>
        <w:pStyle w:val="MDPI31text"/>
      </w:pPr>
    </w:p>
    <w:p w14:paraId="6C2D61BA" w14:textId="77777777" w:rsidR="00E93210" w:rsidRPr="00325902" w:rsidRDefault="00E93210" w:rsidP="00DF3ACF">
      <w:pPr>
        <w:pStyle w:val="MDPI21heading1"/>
      </w:pPr>
      <w:r>
        <w:t>5. Conclusions</w:t>
      </w:r>
    </w:p>
    <w:p w14:paraId="240AFB5B" w14:textId="77777777" w:rsidR="00E93210" w:rsidRDefault="00E93210" w:rsidP="002D7D5E">
      <w:pPr>
        <w:pStyle w:val="MDPI31text"/>
      </w:pPr>
      <w:r w:rsidRPr="00325902">
        <w:t xml:space="preserve">This section is </w:t>
      </w:r>
      <w:r w:rsidR="004846E4">
        <w:t xml:space="preserve">not mandatory but </w:t>
      </w:r>
      <w:r w:rsidRPr="00325902">
        <w:t>can be added to the manuscript if the discussion is unusually long or complex.</w:t>
      </w:r>
    </w:p>
    <w:p w14:paraId="67642AEC" w14:textId="250038E4" w:rsidR="00E93210" w:rsidRDefault="00E93210" w:rsidP="00070792">
      <w:pPr>
        <w:pStyle w:val="MDPI62BackMatter"/>
        <w:spacing w:before="240"/>
      </w:pPr>
      <w:r w:rsidRPr="00FA04F1">
        <w:rPr>
          <w:b/>
        </w:rPr>
        <w:t>Supplementary Materials:</w:t>
      </w:r>
      <w:r w:rsidR="00EF6C57">
        <w:rPr>
          <w:b/>
        </w:rPr>
        <w:t xml:space="preserve"> </w:t>
      </w:r>
      <w:r w:rsidR="003F1D3D">
        <w:t>__</w:t>
      </w:r>
    </w:p>
    <w:p w14:paraId="08CF8FFB" w14:textId="4D59D4F2" w:rsidR="00E93210" w:rsidRPr="00613B31" w:rsidRDefault="00E93210" w:rsidP="00E93210">
      <w:pPr>
        <w:pStyle w:val="MDPI62BackMatter"/>
      </w:pPr>
      <w:r w:rsidRPr="00613B31">
        <w:rPr>
          <w:b/>
        </w:rPr>
        <w:t>Author Contributions:</w:t>
      </w:r>
      <w:r w:rsidRPr="00613B31">
        <w:t xml:space="preserve"> </w:t>
      </w:r>
      <w:r w:rsidR="003F1D3D">
        <w:t>___</w:t>
      </w:r>
    </w:p>
    <w:p w14:paraId="1DD34768" w14:textId="5B0925FF" w:rsidR="00E93210" w:rsidRPr="00613B31" w:rsidRDefault="00E93210" w:rsidP="00E93210">
      <w:pPr>
        <w:pStyle w:val="MDPI62BackMatter"/>
      </w:pPr>
      <w:r w:rsidRPr="00613B31">
        <w:rPr>
          <w:b/>
        </w:rPr>
        <w:t>Funding:</w:t>
      </w:r>
      <w:r w:rsidRPr="00613B31">
        <w:t xml:space="preserve"> </w:t>
      </w:r>
      <w:r w:rsidR="001718DC">
        <w:t>___</w:t>
      </w:r>
    </w:p>
    <w:p w14:paraId="4D673599" w14:textId="0663E5BF" w:rsidR="00AE2596" w:rsidRPr="00B27433" w:rsidRDefault="00AE2596" w:rsidP="00AE2596">
      <w:pPr>
        <w:pStyle w:val="MDPI62BackMatter"/>
        <w:rPr>
          <w:b/>
        </w:rPr>
      </w:pPr>
      <w:bookmarkStart w:id="71" w:name="_Hlk89945590"/>
      <w:bookmarkStart w:id="72" w:name="_Hlk60054323"/>
      <w:r w:rsidRPr="00B27433">
        <w:rPr>
          <w:b/>
        </w:rPr>
        <w:t xml:space="preserve">Institutional Review Board Statement: </w:t>
      </w:r>
      <w:r w:rsidR="001718DC" w:rsidRPr="001718DC">
        <w:t>Not applicable</w:t>
      </w:r>
    </w:p>
    <w:bookmarkEnd w:id="71"/>
    <w:p w14:paraId="4D5C400A" w14:textId="549E61AD" w:rsidR="00974880" w:rsidRPr="007D75A8" w:rsidRDefault="00974880" w:rsidP="008F070A">
      <w:pPr>
        <w:pStyle w:val="MDPI62BackMatter"/>
        <w:spacing w:after="0"/>
      </w:pPr>
      <w:r w:rsidRPr="007D75A8">
        <w:rPr>
          <w:b/>
        </w:rPr>
        <w:t xml:space="preserve">Informed Consent Statement: </w:t>
      </w:r>
      <w:r w:rsidR="008F070A">
        <w:t>Not Applicable</w:t>
      </w:r>
    </w:p>
    <w:bookmarkEnd w:id="72"/>
    <w:p w14:paraId="67119B1E" w14:textId="153C65F1" w:rsidR="00B958EA" w:rsidRPr="00B958EA" w:rsidRDefault="00B958EA" w:rsidP="00B958EA">
      <w:pPr>
        <w:pStyle w:val="MDPI62BackMatter"/>
      </w:pPr>
      <w:r w:rsidRPr="00B958EA">
        <w:rPr>
          <w:b/>
        </w:rPr>
        <w:t>Data Availability Statement:</w:t>
      </w:r>
      <w:r w:rsidRPr="00B958EA">
        <w:t xml:space="preserve"> </w:t>
      </w:r>
      <w:r w:rsidR="008F070A">
        <w:t>___</w:t>
      </w:r>
    </w:p>
    <w:p w14:paraId="2978C5C9" w14:textId="2D1CA4DA" w:rsidR="00E93210" w:rsidRPr="00613B31" w:rsidRDefault="00E93210" w:rsidP="00E93210">
      <w:pPr>
        <w:pStyle w:val="MDPI62BackMatter"/>
      </w:pPr>
      <w:r w:rsidRPr="00613B31">
        <w:rPr>
          <w:b/>
        </w:rPr>
        <w:lastRenderedPageBreak/>
        <w:t>Acknowledgments:</w:t>
      </w:r>
      <w:r w:rsidRPr="00613B31">
        <w:t xml:space="preserve"> </w:t>
      </w:r>
      <w:r w:rsidR="008F070A">
        <w:t>___</w:t>
      </w:r>
    </w:p>
    <w:p w14:paraId="19487B7A" w14:textId="585FBE66" w:rsidR="00E93210" w:rsidRDefault="00E93210" w:rsidP="00E93210">
      <w:pPr>
        <w:pStyle w:val="MDPI62BackMatter"/>
      </w:pPr>
      <w:r w:rsidRPr="00613B31">
        <w:rPr>
          <w:b/>
        </w:rPr>
        <w:t>Conflicts of Interest:</w:t>
      </w:r>
      <w:r w:rsidRPr="00613B31">
        <w:t xml:space="preserve"> </w:t>
      </w:r>
      <w:r w:rsidR="005C56E0">
        <w:t>There are no conflicts of interest among authors.</w:t>
      </w:r>
    </w:p>
    <w:p w14:paraId="769568BC" w14:textId="77777777" w:rsidR="008F070A" w:rsidRDefault="008F070A" w:rsidP="00E93210">
      <w:pPr>
        <w:pStyle w:val="MDPI62BackMatter"/>
      </w:pPr>
    </w:p>
    <w:p w14:paraId="17407DD6" w14:textId="77777777" w:rsidR="008F070A" w:rsidRDefault="008F070A" w:rsidP="00E93210">
      <w:pPr>
        <w:pStyle w:val="MDPI62BackMatter"/>
      </w:pPr>
    </w:p>
    <w:p w14:paraId="114B67C0" w14:textId="77777777" w:rsidR="004F5641" w:rsidRDefault="004F5641" w:rsidP="00E93210">
      <w:pPr>
        <w:pStyle w:val="MDPI62BackMatter"/>
      </w:pPr>
    </w:p>
    <w:p w14:paraId="3C6653B2" w14:textId="77777777" w:rsidR="004F5641" w:rsidRDefault="004F5641" w:rsidP="00E93210">
      <w:pPr>
        <w:pStyle w:val="MDPI62BackMatter"/>
      </w:pPr>
    </w:p>
    <w:p w14:paraId="3A48E7AF" w14:textId="77777777" w:rsidR="004F5641" w:rsidRDefault="004F5641" w:rsidP="00E93210">
      <w:pPr>
        <w:pStyle w:val="MDPI62BackMatter"/>
      </w:pPr>
    </w:p>
    <w:p w14:paraId="3281AA59" w14:textId="77777777" w:rsidR="004F5641" w:rsidRDefault="004F5641" w:rsidP="00E93210">
      <w:pPr>
        <w:pStyle w:val="MDPI62BackMatter"/>
      </w:pPr>
    </w:p>
    <w:p w14:paraId="0BABDA54" w14:textId="77777777" w:rsidR="004F5641" w:rsidRDefault="004F5641" w:rsidP="00E93210">
      <w:pPr>
        <w:pStyle w:val="MDPI62BackMatter"/>
      </w:pPr>
    </w:p>
    <w:p w14:paraId="64B6A9D5" w14:textId="77777777" w:rsidR="004F5641" w:rsidRDefault="004F5641" w:rsidP="00E93210">
      <w:pPr>
        <w:pStyle w:val="MDPI62BackMatter"/>
      </w:pPr>
    </w:p>
    <w:p w14:paraId="253C52B7" w14:textId="77777777" w:rsidR="004F5641" w:rsidRDefault="004F5641" w:rsidP="00E93210">
      <w:pPr>
        <w:pStyle w:val="MDPI62BackMatter"/>
      </w:pPr>
    </w:p>
    <w:p w14:paraId="63A0A701" w14:textId="77777777" w:rsidR="004F5641" w:rsidRDefault="004F5641" w:rsidP="00E93210">
      <w:pPr>
        <w:pStyle w:val="MDPI62BackMatter"/>
      </w:pPr>
    </w:p>
    <w:p w14:paraId="4F3AE203" w14:textId="77777777" w:rsidR="004F5641" w:rsidRDefault="004F5641" w:rsidP="00E93210">
      <w:pPr>
        <w:pStyle w:val="MDPI62BackMatter"/>
      </w:pPr>
    </w:p>
    <w:p w14:paraId="35739DD9" w14:textId="77777777" w:rsidR="004F5641" w:rsidRPr="00613B31" w:rsidRDefault="004F5641" w:rsidP="00E93210">
      <w:pPr>
        <w:pStyle w:val="MDPI62BackMatter"/>
      </w:pPr>
    </w:p>
    <w:p w14:paraId="0CB5A76E" w14:textId="77777777" w:rsidR="00E93210" w:rsidRPr="00613B31" w:rsidRDefault="00E93210" w:rsidP="00E93210">
      <w:pPr>
        <w:adjustRightInd w:val="0"/>
        <w:snapToGrid w:val="0"/>
        <w:spacing w:before="240" w:after="60" w:line="228" w:lineRule="auto"/>
        <w:ind w:left="2608"/>
        <w:rPr>
          <w:b/>
          <w:bCs/>
          <w:szCs w:val="18"/>
          <w:lang w:bidi="en-US"/>
        </w:rPr>
      </w:pPr>
      <w:r w:rsidRPr="00613B31">
        <w:rPr>
          <w:b/>
          <w:bCs/>
          <w:szCs w:val="18"/>
          <w:lang w:bidi="en-US"/>
        </w:rPr>
        <w:t>Appendix A</w:t>
      </w:r>
    </w:p>
    <w:p w14:paraId="2FE4CB9A" w14:textId="46D33D60" w:rsidR="00E93210" w:rsidRPr="00B737F2" w:rsidRDefault="00B737F2" w:rsidP="002D7D5E">
      <w:pPr>
        <w:pStyle w:val="MDPI31text"/>
        <w:rPr>
          <w:b/>
          <w:bCs/>
          <w:sz w:val="32"/>
          <w:szCs w:val="36"/>
        </w:rPr>
      </w:pPr>
      <w:commentRangeStart w:id="73"/>
      <w:r w:rsidRPr="00B737F2">
        <w:rPr>
          <w:b/>
          <w:bCs/>
          <w:sz w:val="32"/>
          <w:szCs w:val="36"/>
        </w:rPr>
        <w:t xml:space="preserve">Full Literature Review </w:t>
      </w:r>
      <w:r>
        <w:rPr>
          <w:b/>
          <w:bCs/>
          <w:sz w:val="32"/>
          <w:szCs w:val="36"/>
        </w:rPr>
        <w:t xml:space="preserve">Excel </w:t>
      </w:r>
      <w:r w:rsidRPr="00B737F2">
        <w:rPr>
          <w:b/>
          <w:bCs/>
          <w:sz w:val="32"/>
          <w:szCs w:val="36"/>
        </w:rPr>
        <w:t>Table Here</w:t>
      </w:r>
      <w:commentRangeEnd w:id="73"/>
      <w:r w:rsidR="00246D7F">
        <w:rPr>
          <w:rStyle w:val="CommentReference"/>
          <w:rFonts w:eastAsia="SimSun"/>
          <w:snapToGrid/>
          <w:lang w:eastAsia="zh-CN" w:bidi="ar-SA"/>
        </w:rPr>
        <w:commentReference w:id="73"/>
      </w:r>
    </w:p>
    <w:p w14:paraId="0CFF3CA3" w14:textId="77777777" w:rsidR="007A08BB" w:rsidRDefault="007A08BB" w:rsidP="002D7D5E">
      <w:pPr>
        <w:pStyle w:val="MDPI31text"/>
      </w:pPr>
    </w:p>
    <w:p w14:paraId="63BCA0F6" w14:textId="77777777" w:rsidR="007A08BB" w:rsidRDefault="007A08BB" w:rsidP="002D7D5E">
      <w:pPr>
        <w:pStyle w:val="MDPI31text"/>
      </w:pPr>
    </w:p>
    <w:p w14:paraId="4FAA30DD" w14:textId="77777777" w:rsidR="007A08BB" w:rsidRDefault="007A08BB" w:rsidP="002D7D5E">
      <w:pPr>
        <w:pStyle w:val="MDPI31text"/>
      </w:pPr>
    </w:p>
    <w:p w14:paraId="50707C1D" w14:textId="77777777" w:rsidR="007A08BB" w:rsidRDefault="007A08BB" w:rsidP="002D7D5E">
      <w:pPr>
        <w:pStyle w:val="MDPI31text"/>
      </w:pPr>
    </w:p>
    <w:p w14:paraId="37B7829F" w14:textId="77777777" w:rsidR="007A08BB" w:rsidRDefault="007A08BB" w:rsidP="002D7D5E">
      <w:pPr>
        <w:pStyle w:val="MDPI31text"/>
      </w:pPr>
    </w:p>
    <w:p w14:paraId="21DD68FD" w14:textId="77777777" w:rsidR="007A08BB" w:rsidRDefault="007A08BB" w:rsidP="002D7D5E">
      <w:pPr>
        <w:pStyle w:val="MDPI31text"/>
      </w:pPr>
    </w:p>
    <w:p w14:paraId="28288D93" w14:textId="77777777" w:rsidR="007A08BB" w:rsidRDefault="007A08BB" w:rsidP="002D7D5E">
      <w:pPr>
        <w:pStyle w:val="MDPI31text"/>
      </w:pPr>
    </w:p>
    <w:p w14:paraId="34927C9F" w14:textId="77777777" w:rsidR="00BE3F91" w:rsidRDefault="00BE3F91" w:rsidP="002D7D5E">
      <w:pPr>
        <w:pStyle w:val="MDPI31text"/>
      </w:pPr>
    </w:p>
    <w:p w14:paraId="5AD0ADD0" w14:textId="77777777" w:rsidR="00BE3F91" w:rsidRDefault="00BE3F91" w:rsidP="002D7D5E">
      <w:pPr>
        <w:pStyle w:val="MDPI31text"/>
      </w:pPr>
    </w:p>
    <w:p w14:paraId="75740F8D" w14:textId="77777777" w:rsidR="00BE3F91" w:rsidRDefault="00BE3F91" w:rsidP="002D7D5E">
      <w:pPr>
        <w:pStyle w:val="MDPI31text"/>
      </w:pPr>
    </w:p>
    <w:p w14:paraId="1C601098" w14:textId="77777777" w:rsidR="00BE3F91" w:rsidRDefault="00BE3F91" w:rsidP="002D7D5E">
      <w:pPr>
        <w:pStyle w:val="MDPI31text"/>
      </w:pPr>
    </w:p>
    <w:p w14:paraId="5F0184B9" w14:textId="77777777" w:rsidR="00BE3F91" w:rsidRDefault="00BE3F91" w:rsidP="002D7D5E">
      <w:pPr>
        <w:pStyle w:val="MDPI31text"/>
      </w:pPr>
    </w:p>
    <w:p w14:paraId="33EA7A69" w14:textId="77777777" w:rsidR="00BE3F91" w:rsidRDefault="00BE3F91" w:rsidP="002D7D5E">
      <w:pPr>
        <w:pStyle w:val="MDPI31text"/>
      </w:pPr>
    </w:p>
    <w:p w14:paraId="14F321D9" w14:textId="77777777" w:rsidR="00BE3F91" w:rsidRDefault="00BE3F91" w:rsidP="002D7D5E">
      <w:pPr>
        <w:pStyle w:val="MDPI31text"/>
      </w:pPr>
    </w:p>
    <w:p w14:paraId="419F2ECE" w14:textId="77777777" w:rsidR="00BE3F91" w:rsidRDefault="00BE3F91" w:rsidP="002D7D5E">
      <w:pPr>
        <w:pStyle w:val="MDPI31text"/>
      </w:pPr>
    </w:p>
    <w:p w14:paraId="5169D5A0" w14:textId="77777777" w:rsidR="00BE3F91" w:rsidRDefault="00BE3F91" w:rsidP="002D7D5E">
      <w:pPr>
        <w:pStyle w:val="MDPI31text"/>
      </w:pPr>
    </w:p>
    <w:p w14:paraId="6B0C5912" w14:textId="77777777" w:rsidR="00BE3F91" w:rsidRDefault="00BE3F91" w:rsidP="002D7D5E">
      <w:pPr>
        <w:pStyle w:val="MDPI31text"/>
      </w:pPr>
    </w:p>
    <w:p w14:paraId="50B38F31" w14:textId="77777777" w:rsidR="00BE3F91" w:rsidRDefault="00BE3F91" w:rsidP="002D7D5E">
      <w:pPr>
        <w:pStyle w:val="MDPI31text"/>
      </w:pPr>
    </w:p>
    <w:p w14:paraId="0E89222D" w14:textId="77777777" w:rsidR="00BE3F91" w:rsidRDefault="00BE3F91" w:rsidP="002D7D5E">
      <w:pPr>
        <w:pStyle w:val="MDPI31text"/>
      </w:pPr>
    </w:p>
    <w:p w14:paraId="5C1574D0" w14:textId="77777777" w:rsidR="00BE3F91" w:rsidRDefault="00BE3F91" w:rsidP="002D7D5E">
      <w:pPr>
        <w:pStyle w:val="MDPI31text"/>
      </w:pPr>
    </w:p>
    <w:p w14:paraId="3223484A" w14:textId="77777777" w:rsidR="00BE3F91" w:rsidRDefault="00BE3F91" w:rsidP="002D7D5E">
      <w:pPr>
        <w:pStyle w:val="MDPI31text"/>
      </w:pPr>
    </w:p>
    <w:p w14:paraId="21452F2B" w14:textId="77777777" w:rsidR="00BE3F91" w:rsidRDefault="00BE3F91" w:rsidP="002D7D5E">
      <w:pPr>
        <w:pStyle w:val="MDPI31text"/>
      </w:pPr>
    </w:p>
    <w:p w14:paraId="0DA47BF4" w14:textId="77777777" w:rsidR="00BE3F91" w:rsidRDefault="00BE3F91" w:rsidP="002D7D5E">
      <w:pPr>
        <w:pStyle w:val="MDPI31text"/>
      </w:pPr>
    </w:p>
    <w:p w14:paraId="380DC009" w14:textId="77777777" w:rsidR="00BE3F91" w:rsidRDefault="00BE3F91" w:rsidP="002D7D5E">
      <w:pPr>
        <w:pStyle w:val="MDPI31text"/>
      </w:pPr>
    </w:p>
    <w:p w14:paraId="711B7016" w14:textId="77777777" w:rsidR="00BE3F91" w:rsidRDefault="00BE3F91" w:rsidP="002D7D5E">
      <w:pPr>
        <w:pStyle w:val="MDPI31text"/>
      </w:pPr>
    </w:p>
    <w:p w14:paraId="7B15B7C0" w14:textId="77777777" w:rsidR="00BE3F91" w:rsidRDefault="00BE3F91" w:rsidP="002D7D5E">
      <w:pPr>
        <w:pStyle w:val="MDPI31text"/>
      </w:pPr>
    </w:p>
    <w:p w14:paraId="60CF4D74" w14:textId="77777777" w:rsidR="00BE3F91" w:rsidRDefault="00BE3F91" w:rsidP="002D7D5E">
      <w:pPr>
        <w:pStyle w:val="MDPI31text"/>
      </w:pPr>
    </w:p>
    <w:p w14:paraId="69A1B286" w14:textId="77777777" w:rsidR="00BE3F91" w:rsidRDefault="00BE3F91" w:rsidP="0085407B">
      <w:pPr>
        <w:pStyle w:val="MDPI31text"/>
        <w:ind w:left="0" w:firstLine="0"/>
      </w:pPr>
    </w:p>
    <w:p w14:paraId="01757211" w14:textId="77777777" w:rsidR="004133BA" w:rsidRPr="00613B31" w:rsidRDefault="004133BA" w:rsidP="00774833">
      <w:pPr>
        <w:pStyle w:val="MDPI31text"/>
        <w:ind w:left="0" w:firstLine="0"/>
      </w:pPr>
    </w:p>
    <w:p w14:paraId="4D96F7B7" w14:textId="77777777" w:rsidR="00E93210" w:rsidRDefault="00E93210" w:rsidP="00070792">
      <w:pPr>
        <w:pStyle w:val="MDPI21heading1"/>
        <w:ind w:left="0"/>
      </w:pPr>
      <w:r w:rsidRPr="00FA04F1">
        <w:t>References</w:t>
      </w:r>
    </w:p>
    <w:p w14:paraId="0E677FFD" w14:textId="77777777" w:rsidR="00C82D7C" w:rsidRDefault="007A08BB" w:rsidP="00C82D7C">
      <w:pPr>
        <w:pStyle w:val="Bibliography"/>
      </w:pPr>
      <w:r>
        <w:lastRenderedPageBreak/>
        <w:fldChar w:fldCharType="begin"/>
      </w:r>
      <w:r w:rsidR="00EA6FF7">
        <w:instrText xml:space="preserve"> ADDIN ZOTERO_BIBL {"uncited":[],"omitted":[],"custom":[]} CSL_BIBLIOGRAPHY </w:instrText>
      </w:r>
      <w:r>
        <w:fldChar w:fldCharType="separate"/>
      </w:r>
      <w:r w:rsidR="00C82D7C">
        <w:t xml:space="preserve">1. </w:t>
      </w:r>
      <w:r w:rsidR="00C82D7C">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C82D7C">
        <w:rPr>
          <w:i/>
          <w:iCs/>
        </w:rPr>
        <w:t>The Lancet Rheumatology</w:t>
      </w:r>
      <w:r w:rsidR="00C82D7C">
        <w:t xml:space="preserve"> </w:t>
      </w:r>
      <w:r w:rsidR="00C82D7C">
        <w:rPr>
          <w:b/>
          <w:bCs/>
        </w:rPr>
        <w:t>2023</w:t>
      </w:r>
      <w:r w:rsidR="00C82D7C">
        <w:t xml:space="preserve">, </w:t>
      </w:r>
      <w:r w:rsidR="00C82D7C">
        <w:rPr>
          <w:i/>
          <w:iCs/>
        </w:rPr>
        <w:t>5</w:t>
      </w:r>
      <w:r w:rsidR="00C82D7C">
        <w:t>, e670–e682, doi:10.1016/S2665-9913(23)00232-1.</w:t>
      </w:r>
    </w:p>
    <w:p w14:paraId="33A5B9A5" w14:textId="77777777" w:rsidR="00C82D7C" w:rsidRDefault="00C82D7C" w:rsidP="00C82D7C">
      <w:pPr>
        <w:pStyle w:val="Bibliography"/>
      </w:pPr>
      <w:r>
        <w:t xml:space="preserve">2. </w:t>
      </w:r>
      <w:r>
        <w:tab/>
        <w:t xml:space="preserve">Ingram, M.; Symmons, D.P.M. The Burden of Musculoskeletal Conditions. </w:t>
      </w:r>
      <w:r>
        <w:rPr>
          <w:i/>
          <w:iCs/>
        </w:rPr>
        <w:t>Medicine</w:t>
      </w:r>
      <w:r>
        <w:t xml:space="preserve"> </w:t>
      </w:r>
      <w:r>
        <w:rPr>
          <w:b/>
          <w:bCs/>
        </w:rPr>
        <w:t>2018</w:t>
      </w:r>
      <w:r>
        <w:t xml:space="preserve">, </w:t>
      </w:r>
      <w:r>
        <w:rPr>
          <w:i/>
          <w:iCs/>
        </w:rPr>
        <w:t>46</w:t>
      </w:r>
      <w:r>
        <w:t>, 152–155, doi:10.1016/j.mpmed.2017.12.005.</w:t>
      </w:r>
    </w:p>
    <w:p w14:paraId="77CFB346" w14:textId="77777777" w:rsidR="00C82D7C" w:rsidRDefault="00C82D7C" w:rsidP="00C82D7C">
      <w:pPr>
        <w:pStyle w:val="Bibliography"/>
      </w:pPr>
      <w:r>
        <w:t xml:space="preserve">3. </w:t>
      </w:r>
      <w:r>
        <w:tab/>
        <w:t xml:space="preserve">Bevan, S. Economic Impact of Musculoskeletal Disorders (MSDs) on Work in Europe. </w:t>
      </w:r>
      <w:r>
        <w:rPr>
          <w:i/>
          <w:iCs/>
        </w:rPr>
        <w:t>Best Practice &amp; Research Clinical Rheumatology</w:t>
      </w:r>
      <w:r>
        <w:t xml:space="preserve"> </w:t>
      </w:r>
      <w:r>
        <w:rPr>
          <w:b/>
          <w:bCs/>
        </w:rPr>
        <w:t>2015</w:t>
      </w:r>
      <w:r>
        <w:t xml:space="preserve">, </w:t>
      </w:r>
      <w:r>
        <w:rPr>
          <w:i/>
          <w:iCs/>
        </w:rPr>
        <w:t>29</w:t>
      </w:r>
      <w:r>
        <w:t>, 356–373, doi:10.1016/j.berh.2015.08.002.</w:t>
      </w:r>
    </w:p>
    <w:p w14:paraId="761D7771" w14:textId="77777777" w:rsidR="00C82D7C" w:rsidRDefault="00C82D7C" w:rsidP="00C82D7C">
      <w:pPr>
        <w:pStyle w:val="Bibliography"/>
      </w:pPr>
      <w:r>
        <w:t xml:space="preserve">4. </w:t>
      </w:r>
      <w:r>
        <w:tab/>
        <w:t xml:space="preserve">Devi, R.R.; Singh, C.I.; Singh, K.C. Incidence and Profile of Neonatal Musculoskeletal Birth Defects at a Tertiary Hospital in North East India. </w:t>
      </w:r>
      <w:r>
        <w:rPr>
          <w:i/>
          <w:iCs/>
        </w:rPr>
        <w:t>International Journal of Scientific Study</w:t>
      </w:r>
      <w:r>
        <w:t xml:space="preserve"> </w:t>
      </w:r>
      <w:r>
        <w:rPr>
          <w:b/>
          <w:bCs/>
        </w:rPr>
        <w:t>2015</w:t>
      </w:r>
      <w:r>
        <w:t>, doi:10.17354/ijss/2015/469.</w:t>
      </w:r>
    </w:p>
    <w:p w14:paraId="637C235C" w14:textId="77777777" w:rsidR="00C82D7C" w:rsidRDefault="00C82D7C" w:rsidP="00C82D7C">
      <w:pPr>
        <w:pStyle w:val="Bibliography"/>
      </w:pPr>
      <w:r>
        <w:t xml:space="preserve">5. </w:t>
      </w:r>
      <w:r>
        <w:tab/>
        <w:t xml:space="preserve">Collange, C.; Burde, M.-A. Musculoskeletal Problems of Neurogenic Origin. </w:t>
      </w:r>
      <w:r>
        <w:rPr>
          <w:i/>
          <w:iCs/>
        </w:rPr>
        <w:t>Best Practice &amp; Research Clinical Rheumatology</w:t>
      </w:r>
      <w:r>
        <w:t xml:space="preserve"> </w:t>
      </w:r>
      <w:r>
        <w:rPr>
          <w:b/>
          <w:bCs/>
        </w:rPr>
        <w:t>2000</w:t>
      </w:r>
      <w:r>
        <w:t xml:space="preserve">, </w:t>
      </w:r>
      <w:r>
        <w:rPr>
          <w:i/>
          <w:iCs/>
        </w:rPr>
        <w:t>14</w:t>
      </w:r>
      <w:r>
        <w:t>, 325–343, doi:10.1053/berh.1999.0068.</w:t>
      </w:r>
    </w:p>
    <w:p w14:paraId="2C655D42" w14:textId="77777777" w:rsidR="00C82D7C" w:rsidRDefault="00C82D7C" w:rsidP="00C82D7C">
      <w:pPr>
        <w:pStyle w:val="Bibliography"/>
      </w:pPr>
      <w:r>
        <w:t xml:space="preserve">6. </w:t>
      </w:r>
      <w:r>
        <w:tab/>
        <w:t xml:space="preserve">European Agency for Safety and Health at Work. </w:t>
      </w:r>
      <w:r>
        <w:rPr>
          <w:i/>
          <w:iCs/>
        </w:rPr>
        <w:t>Musculoskeletal Disorders among Children and Young People: Prevalence, Risk Factors and Preventive Measures</w:t>
      </w:r>
      <w:r>
        <w:rPr>
          <w:rFonts w:ascii="Times New Roman" w:hAnsi="Times New Roman"/>
          <w:i/>
          <w:iCs/>
        </w:rPr>
        <w:t> </w:t>
      </w:r>
      <w:r>
        <w:rPr>
          <w:i/>
          <w:iCs/>
        </w:rPr>
        <w:t>: A Scoping Review.</w:t>
      </w:r>
      <w:r>
        <w:t>; Publications Office: LU, 2021;</w:t>
      </w:r>
    </w:p>
    <w:p w14:paraId="47B788D7" w14:textId="77777777" w:rsidR="00C82D7C" w:rsidRDefault="00C82D7C" w:rsidP="00C82D7C">
      <w:pPr>
        <w:pStyle w:val="Bibliography"/>
      </w:pPr>
      <w:r>
        <w:t xml:space="preserve">7. </w:t>
      </w:r>
      <w:r>
        <w:tab/>
        <w:t>Kulon, J.; Voysey, M.; Partlow, A.; Rogers, P.; Gibson, C. Development of a System for Anatomical Landmarks Localization Using Ultrasonic Signals. In Proceedings of the 2016 IEEE International Symposium on Medical Measurements and Applications (MeMeA); IEEE: Benevento, Italy, May 2016; pp. 1–6.</w:t>
      </w:r>
    </w:p>
    <w:p w14:paraId="67096E1B" w14:textId="77777777" w:rsidR="00C82D7C" w:rsidRDefault="00C82D7C" w:rsidP="00C82D7C">
      <w:pPr>
        <w:pStyle w:val="Bibliography"/>
      </w:pPr>
      <w:r>
        <w:t xml:space="preserve">8. </w:t>
      </w:r>
      <w:r>
        <w:tab/>
        <w:t xml:space="preserve">Van Eerd, D.; Irvin, E.; Le Pouésard, M.; Butt, A.; Nasir, K. Workplace Musculoskeletal Disorder Prevention Practices and Experiences. </w:t>
      </w:r>
      <w:r>
        <w:rPr>
          <w:i/>
          <w:iCs/>
        </w:rPr>
        <w:t>INQUIRY</w:t>
      </w:r>
      <w:r>
        <w:t xml:space="preserve"> </w:t>
      </w:r>
      <w:r>
        <w:rPr>
          <w:b/>
          <w:bCs/>
        </w:rPr>
        <w:t>2022</w:t>
      </w:r>
      <w:r>
        <w:t xml:space="preserve">, </w:t>
      </w:r>
      <w:r>
        <w:rPr>
          <w:i/>
          <w:iCs/>
        </w:rPr>
        <w:t>59</w:t>
      </w:r>
      <w:r>
        <w:t>, 004695802210921, doi:10.1177/00469580221092132.</w:t>
      </w:r>
    </w:p>
    <w:p w14:paraId="6FD1DF04" w14:textId="77777777" w:rsidR="00C82D7C" w:rsidRDefault="00C82D7C" w:rsidP="00C82D7C">
      <w:pPr>
        <w:pStyle w:val="Bibliography"/>
      </w:pPr>
      <w:r>
        <w:t xml:space="preserve">9. </w:t>
      </w:r>
      <w:r>
        <w:tab/>
        <w:t xml:space="preserve">Arora, S.N.; Khatri, S. Prevalence of Work-Related Musculoskeletal Disorder in Sitting Professionals. </w:t>
      </w:r>
      <w:r>
        <w:rPr>
          <w:i/>
          <w:iCs/>
        </w:rPr>
        <w:t>Int J Community Med Public Health</w:t>
      </w:r>
      <w:r>
        <w:t xml:space="preserve"> </w:t>
      </w:r>
      <w:r>
        <w:rPr>
          <w:b/>
          <w:bCs/>
        </w:rPr>
        <w:t>2022</w:t>
      </w:r>
      <w:r>
        <w:t xml:space="preserve">, </w:t>
      </w:r>
      <w:r>
        <w:rPr>
          <w:i/>
          <w:iCs/>
        </w:rPr>
        <w:t>9</w:t>
      </w:r>
      <w:r>
        <w:t>, 892, doi:10.18203/2394-6040.ijcmph20220259.</w:t>
      </w:r>
    </w:p>
    <w:p w14:paraId="61659B28" w14:textId="77777777" w:rsidR="00C82D7C" w:rsidRDefault="00C82D7C" w:rsidP="00C82D7C">
      <w:pPr>
        <w:pStyle w:val="Bibliography"/>
      </w:pPr>
      <w:r>
        <w:t xml:space="preserve">10. </w:t>
      </w:r>
      <w:r>
        <w:tab/>
        <w:t xml:space="preserve">Putsa, B.; Jalayondeja, W.; Mekhora, K.; Bhuanantanondh, P.; Jalayondeja, C. Factors Associated with Reduced Risk of Musculoskeletal Disorders among Office Workers: A Cross-Sectional Study 2017 to 2020. </w:t>
      </w:r>
      <w:r>
        <w:rPr>
          <w:i/>
          <w:iCs/>
        </w:rPr>
        <w:t>BMC Public Health</w:t>
      </w:r>
      <w:r>
        <w:t xml:space="preserve"> </w:t>
      </w:r>
      <w:r>
        <w:rPr>
          <w:b/>
          <w:bCs/>
        </w:rPr>
        <w:t>2022</w:t>
      </w:r>
      <w:r>
        <w:t xml:space="preserve">, </w:t>
      </w:r>
      <w:r>
        <w:rPr>
          <w:i/>
          <w:iCs/>
        </w:rPr>
        <w:t>22</w:t>
      </w:r>
      <w:r>
        <w:t>, 1503, doi:10.1186/s12889-022-13940-0.</w:t>
      </w:r>
    </w:p>
    <w:p w14:paraId="11FE2D5E" w14:textId="77777777" w:rsidR="00C82D7C" w:rsidRDefault="00C82D7C" w:rsidP="00C82D7C">
      <w:pPr>
        <w:pStyle w:val="Bibliography"/>
      </w:pPr>
      <w:r>
        <w:t xml:space="preserve">11. </w:t>
      </w:r>
      <w:r>
        <w:tab/>
        <w:t xml:space="preserve">Keskin, Y. Correlation between Sitting Duration and Position and Lumbar Pain among Office Workers. </w:t>
      </w:r>
      <w:r>
        <w:rPr>
          <w:i/>
          <w:iCs/>
        </w:rPr>
        <w:t>Haydarpasa Numune Med J</w:t>
      </w:r>
      <w:r>
        <w:t xml:space="preserve"> </w:t>
      </w:r>
      <w:r>
        <w:rPr>
          <w:b/>
          <w:bCs/>
        </w:rPr>
        <w:t>2019</w:t>
      </w:r>
      <w:r>
        <w:t>, doi:10.14744/hnhj.2019.04909.</w:t>
      </w:r>
    </w:p>
    <w:p w14:paraId="5F1F2ED6" w14:textId="77777777" w:rsidR="00C82D7C" w:rsidRDefault="00C82D7C" w:rsidP="00C82D7C">
      <w:pPr>
        <w:pStyle w:val="Bibliography"/>
      </w:pPr>
      <w:r>
        <w:t xml:space="preserve">12. </w:t>
      </w:r>
      <w:r>
        <w:tab/>
        <w:t xml:space="preserve">Bontrup, C.; Taylor, W.R.; Fliesser, M.; Visscher, R.; Green, T.; Wippert, P.-M.; Zemp, R. Low Back Pain and Its Relationship with Sitting Behaviour among Sedentary Office Workers. </w:t>
      </w:r>
      <w:r>
        <w:rPr>
          <w:i/>
          <w:iCs/>
        </w:rPr>
        <w:t>Applied Ergonomics</w:t>
      </w:r>
      <w:r>
        <w:t xml:space="preserve"> </w:t>
      </w:r>
      <w:r>
        <w:rPr>
          <w:b/>
          <w:bCs/>
        </w:rPr>
        <w:t>2019</w:t>
      </w:r>
      <w:r>
        <w:t xml:space="preserve">, </w:t>
      </w:r>
      <w:r>
        <w:rPr>
          <w:i/>
          <w:iCs/>
        </w:rPr>
        <w:t>81</w:t>
      </w:r>
      <w:r>
        <w:t>, 102894, doi:10.1016/j.apergo.2019.102894.</w:t>
      </w:r>
    </w:p>
    <w:p w14:paraId="4A54B0B7" w14:textId="77777777" w:rsidR="00C82D7C" w:rsidRDefault="00C82D7C" w:rsidP="00C82D7C">
      <w:pPr>
        <w:pStyle w:val="Bibliography"/>
      </w:pPr>
      <w:r>
        <w:t xml:space="preserve">13. </w:t>
      </w:r>
      <w:r>
        <w:tab/>
        <w:t xml:space="preserve">Yoon, D.H.; Lee, J.-Y.; Song, W. Effects of Resistance Exercise Training on Cognitive Function and Physical Performance in Cognitive Frailty: A Randomized Controlled Trial. </w:t>
      </w:r>
      <w:r>
        <w:rPr>
          <w:i/>
          <w:iCs/>
        </w:rPr>
        <w:t>J Nutr Health Aging</w:t>
      </w:r>
      <w:r>
        <w:t xml:space="preserve"> </w:t>
      </w:r>
      <w:r>
        <w:rPr>
          <w:b/>
          <w:bCs/>
        </w:rPr>
        <w:t>2018</w:t>
      </w:r>
      <w:r>
        <w:t xml:space="preserve">, </w:t>
      </w:r>
      <w:r>
        <w:rPr>
          <w:i/>
          <w:iCs/>
        </w:rPr>
        <w:t>22</w:t>
      </w:r>
      <w:r>
        <w:t>, 944–951, doi:10.1007/s12603-018-1090-9.</w:t>
      </w:r>
    </w:p>
    <w:p w14:paraId="2E0C48AE" w14:textId="77777777" w:rsidR="00C82D7C" w:rsidRDefault="00C82D7C" w:rsidP="00C82D7C">
      <w:pPr>
        <w:pStyle w:val="Bibliography"/>
      </w:pPr>
      <w:r>
        <w:t xml:space="preserve">14. </w:t>
      </w:r>
      <w:r>
        <w:tab/>
        <w:t xml:space="preserve">Tan, H.Z.; Slivovsky, L.A.; Pentland, A. A Sensing Chair Using Pressure Distribution Sensors. </w:t>
      </w:r>
      <w:r>
        <w:rPr>
          <w:i/>
          <w:iCs/>
        </w:rPr>
        <w:t>IEEE/ASME Trans. Mechatron.</w:t>
      </w:r>
      <w:r>
        <w:t xml:space="preserve"> </w:t>
      </w:r>
      <w:r>
        <w:rPr>
          <w:b/>
          <w:bCs/>
        </w:rPr>
        <w:t>2001</w:t>
      </w:r>
      <w:r>
        <w:t xml:space="preserve">, </w:t>
      </w:r>
      <w:r>
        <w:rPr>
          <w:i/>
          <w:iCs/>
        </w:rPr>
        <w:t>6</w:t>
      </w:r>
      <w:r>
        <w:t>, 261–268, doi:10.1109/3516.951364.</w:t>
      </w:r>
    </w:p>
    <w:p w14:paraId="284CF9C7" w14:textId="77777777" w:rsidR="00C82D7C" w:rsidRDefault="00C82D7C" w:rsidP="00C82D7C">
      <w:pPr>
        <w:pStyle w:val="Bibliography"/>
      </w:pPr>
      <w:r>
        <w:t xml:space="preserve">15. </w:t>
      </w:r>
      <w:r>
        <w:tab/>
        <w:t>Sadun, A.S.; Jalani, J.; Sukor, J.A. Force Sensing Resistor (FSR): A Brief Overview and the Low-Cost Sensor for Active Compliance Control.; Jiang, X., Chen, G., Capi, G., Ishll, C., Eds.; Tokyo, Japan, July 11 2016; p. 1001112.</w:t>
      </w:r>
    </w:p>
    <w:p w14:paraId="2C171478" w14:textId="77777777" w:rsidR="00C82D7C" w:rsidRDefault="00C82D7C" w:rsidP="00C82D7C">
      <w:pPr>
        <w:pStyle w:val="Bibliography"/>
      </w:pPr>
      <w:r>
        <w:t xml:space="preserve">16. </w:t>
      </w:r>
      <w:r>
        <w:tab/>
        <w:t xml:space="preserve">Paredes-Madrid, L.; Matute, A.; Bareño, J.; Parra Vargas, C.; Gutierrez Velásquez, E. Underlying Physics of Conductive Polymer Composites and Force Sensing Resistors (FSRs). A Study on Creep Response and Dynamic Loading. </w:t>
      </w:r>
      <w:r>
        <w:rPr>
          <w:i/>
          <w:iCs/>
        </w:rPr>
        <w:t>Materials</w:t>
      </w:r>
      <w:r>
        <w:t xml:space="preserve"> </w:t>
      </w:r>
      <w:r>
        <w:rPr>
          <w:b/>
          <w:bCs/>
        </w:rPr>
        <w:t>2017</w:t>
      </w:r>
      <w:r>
        <w:t xml:space="preserve">, </w:t>
      </w:r>
      <w:r>
        <w:rPr>
          <w:i/>
          <w:iCs/>
        </w:rPr>
        <w:t>10</w:t>
      </w:r>
      <w:r>
        <w:t>, 1334, doi:10.3390/ma10111334.</w:t>
      </w:r>
    </w:p>
    <w:p w14:paraId="0C791CE2" w14:textId="77777777" w:rsidR="00C82D7C" w:rsidRDefault="00C82D7C" w:rsidP="00C82D7C">
      <w:pPr>
        <w:pStyle w:val="Bibliography"/>
      </w:pPr>
      <w:r>
        <w:t xml:space="preserve">17. </w:t>
      </w:r>
      <w:r>
        <w:tab/>
        <w:t>Adafruit Square Force-Sensitive Resistor (FSR) - Alpha MF02A-N-221-A01 Available online: https://www.adafruit.com/product/1075.</w:t>
      </w:r>
    </w:p>
    <w:p w14:paraId="1D55C30D" w14:textId="77777777" w:rsidR="00C82D7C" w:rsidRDefault="00C82D7C" w:rsidP="00C82D7C">
      <w:pPr>
        <w:pStyle w:val="Bibliography"/>
      </w:pPr>
      <w:r>
        <w:lastRenderedPageBreak/>
        <w:t xml:space="preserve">18. </w:t>
      </w:r>
      <w:r>
        <w:tab/>
        <w:t xml:space="preserve">Pizarro, F.; Villavicencio, P.; Yunge, D.; Rodríguez, M.; Hermosilla, G.; Leiva, A. Easy-to-Build Textile Pressure Sensor. </w:t>
      </w:r>
      <w:r>
        <w:rPr>
          <w:i/>
          <w:iCs/>
        </w:rPr>
        <w:t>Sensors</w:t>
      </w:r>
      <w:r>
        <w:t xml:space="preserve"> </w:t>
      </w:r>
      <w:r>
        <w:rPr>
          <w:b/>
          <w:bCs/>
        </w:rPr>
        <w:t>2018</w:t>
      </w:r>
      <w:r>
        <w:t xml:space="preserve">, </w:t>
      </w:r>
      <w:r>
        <w:rPr>
          <w:i/>
          <w:iCs/>
        </w:rPr>
        <w:t>18</w:t>
      </w:r>
      <w:r>
        <w:t>, 1190, doi:10.3390/s18041190.</w:t>
      </w:r>
    </w:p>
    <w:p w14:paraId="7E287EFE" w14:textId="77777777" w:rsidR="00C82D7C" w:rsidRDefault="00C82D7C" w:rsidP="00C82D7C">
      <w:pPr>
        <w:pStyle w:val="Bibliography"/>
      </w:pPr>
      <w:r>
        <w:t xml:space="preserve">19. </w:t>
      </w:r>
      <w:r>
        <w:tab/>
        <w:t xml:space="preserve">Kim, M.; Kim, H.; Park, J.; Jee, K.-K.; Lim, J.A.; Park, M.-C. Real-Time Sitting Posture Correction System Based on Highly Durable and Washable Electronic Textile Pressure Sensors. </w:t>
      </w:r>
      <w:r>
        <w:rPr>
          <w:i/>
          <w:iCs/>
        </w:rPr>
        <w:t>Sensors and Actuators A: Physical</w:t>
      </w:r>
      <w:r>
        <w:t xml:space="preserve"> </w:t>
      </w:r>
      <w:r>
        <w:rPr>
          <w:b/>
          <w:bCs/>
        </w:rPr>
        <w:t>2018</w:t>
      </w:r>
      <w:r>
        <w:t xml:space="preserve">, </w:t>
      </w:r>
      <w:r>
        <w:rPr>
          <w:i/>
          <w:iCs/>
        </w:rPr>
        <w:t>269</w:t>
      </w:r>
      <w:r>
        <w:t>, 394–400, doi:10.1016/j.sna.2017.11.054.</w:t>
      </w:r>
    </w:p>
    <w:p w14:paraId="729CDC18" w14:textId="77777777" w:rsidR="00C82D7C" w:rsidRDefault="00C82D7C" w:rsidP="00C82D7C">
      <w:pPr>
        <w:pStyle w:val="Bibliography"/>
      </w:pPr>
      <w:r>
        <w:t xml:space="preserve">20. </w:t>
      </w:r>
      <w:r>
        <w:tab/>
        <w:t xml:space="preserve">Xu, W.; Huang, M.-C.; Amini, N.; He, L.; Sarrafzadeh, M. eCushion: A Textile Pressure Sensor Array Design and Calibration for Sitting Posture Analysis. </w:t>
      </w:r>
      <w:r>
        <w:rPr>
          <w:i/>
          <w:iCs/>
        </w:rPr>
        <w:t>IEEE Sensors J.</w:t>
      </w:r>
      <w:r>
        <w:t xml:space="preserve"> </w:t>
      </w:r>
      <w:r>
        <w:rPr>
          <w:b/>
          <w:bCs/>
        </w:rPr>
        <w:t>2013</w:t>
      </w:r>
      <w:r>
        <w:t xml:space="preserve">, </w:t>
      </w:r>
      <w:r>
        <w:rPr>
          <w:i/>
          <w:iCs/>
        </w:rPr>
        <w:t>13</w:t>
      </w:r>
      <w:r>
        <w:t>, 3926–3934, doi:10.1109/JSEN.2013.2259589.</w:t>
      </w:r>
    </w:p>
    <w:p w14:paraId="06B46E72" w14:textId="77777777" w:rsidR="00C82D7C" w:rsidRDefault="00C82D7C" w:rsidP="00C82D7C">
      <w:pPr>
        <w:pStyle w:val="Bibliography"/>
      </w:pPr>
      <w:r>
        <w:t xml:space="preserve">21. </w:t>
      </w:r>
      <w:r>
        <w:tab/>
        <w:t xml:space="preserve">Martínez-Estrada, M.; Vuohijoki, T.; Poberznik, A.; Shaikh, A.; Virkki, J.; Gil, I.; Fernández-García, R. A Smart Chair to Monitor Sitting Posture by Capacitive Textile Sensors. </w:t>
      </w:r>
      <w:r>
        <w:rPr>
          <w:i/>
          <w:iCs/>
        </w:rPr>
        <w:t>Materials</w:t>
      </w:r>
      <w:r>
        <w:t xml:space="preserve"> </w:t>
      </w:r>
      <w:r>
        <w:rPr>
          <w:b/>
          <w:bCs/>
        </w:rPr>
        <w:t>2023</w:t>
      </w:r>
      <w:r>
        <w:t xml:space="preserve">, </w:t>
      </w:r>
      <w:r>
        <w:rPr>
          <w:i/>
          <w:iCs/>
        </w:rPr>
        <w:t>16</w:t>
      </w:r>
      <w:r>
        <w:t>, 4838, doi:10.3390/ma16134838.</w:t>
      </w:r>
    </w:p>
    <w:p w14:paraId="52FDCA47" w14:textId="77777777" w:rsidR="00C82D7C" w:rsidRDefault="00C82D7C" w:rsidP="00C82D7C">
      <w:pPr>
        <w:pStyle w:val="Bibliography"/>
      </w:pPr>
      <w:r>
        <w:t xml:space="preserve">22. </w:t>
      </w:r>
      <w:r>
        <w:tab/>
        <w:t xml:space="preserve">Ma, C.; Li, W.; Gravina, R.; Du, J.; Li, Q.; Fortino, G. Smart Cushion-Based Activity Recognition: Prompting Users to Maintain a Healthy Seated Posture. </w:t>
      </w:r>
      <w:r>
        <w:rPr>
          <w:i/>
          <w:iCs/>
        </w:rPr>
        <w:t>IEEE Syst. Man Cybern. Mag.</w:t>
      </w:r>
      <w:r>
        <w:t xml:space="preserve"> </w:t>
      </w:r>
      <w:r>
        <w:rPr>
          <w:b/>
          <w:bCs/>
        </w:rPr>
        <w:t>2020</w:t>
      </w:r>
      <w:r>
        <w:t xml:space="preserve">, </w:t>
      </w:r>
      <w:r>
        <w:rPr>
          <w:i/>
          <w:iCs/>
        </w:rPr>
        <w:t>6</w:t>
      </w:r>
      <w:r>
        <w:t>, 6–14, doi:10.1109/MSMC.2019.2962226.</w:t>
      </w:r>
    </w:p>
    <w:p w14:paraId="6D45EED7" w14:textId="77777777" w:rsidR="00C82D7C" w:rsidRDefault="00C82D7C" w:rsidP="00C82D7C">
      <w:pPr>
        <w:pStyle w:val="Bibliography"/>
      </w:pPr>
      <w:r>
        <w:t xml:space="preserve">23. </w:t>
      </w:r>
      <w:r>
        <w:tab/>
        <w:t xml:space="preserve">Huang, M.; Gibson, I.; Yang, R. Smart Chair for Monitoring of Sitting Behavior. </w:t>
      </w:r>
      <w:r>
        <w:rPr>
          <w:i/>
          <w:iCs/>
        </w:rPr>
        <w:t>KEG</w:t>
      </w:r>
      <w:r>
        <w:t xml:space="preserve"> </w:t>
      </w:r>
      <w:r>
        <w:rPr>
          <w:b/>
          <w:bCs/>
        </w:rPr>
        <w:t>2017</w:t>
      </w:r>
      <w:r>
        <w:t xml:space="preserve">, </w:t>
      </w:r>
      <w:r>
        <w:rPr>
          <w:i/>
          <w:iCs/>
        </w:rPr>
        <w:t>2</w:t>
      </w:r>
      <w:r>
        <w:t>, 274, doi:10.18502/keg.v2i2.626.</w:t>
      </w:r>
    </w:p>
    <w:p w14:paraId="2EE8A146" w14:textId="77777777" w:rsidR="00C82D7C" w:rsidRDefault="00C82D7C" w:rsidP="00C82D7C">
      <w:pPr>
        <w:pStyle w:val="Bibliography"/>
      </w:pPr>
      <w:r>
        <w:t xml:space="preserve">24. </w:t>
      </w:r>
      <w:r>
        <w:tab/>
        <w:t xml:space="preserve">Kim, Y.; Son, Y.; Kim, W.; Jin, B.; Yun, M. Classification of Children’s Sitting Postures Using Machine Learning Algorithms. </w:t>
      </w:r>
      <w:r>
        <w:rPr>
          <w:i/>
          <w:iCs/>
        </w:rPr>
        <w:t>Applied Sciences</w:t>
      </w:r>
      <w:r>
        <w:t xml:space="preserve"> </w:t>
      </w:r>
      <w:r>
        <w:rPr>
          <w:b/>
          <w:bCs/>
        </w:rPr>
        <w:t>2018</w:t>
      </w:r>
      <w:r>
        <w:t xml:space="preserve">, </w:t>
      </w:r>
      <w:r>
        <w:rPr>
          <w:i/>
          <w:iCs/>
        </w:rPr>
        <w:t>8</w:t>
      </w:r>
      <w:r>
        <w:t>, 1280, doi:10.3390/app8081280.</w:t>
      </w:r>
    </w:p>
    <w:p w14:paraId="2D7FB4F3" w14:textId="77777777" w:rsidR="00C82D7C" w:rsidRDefault="00C82D7C" w:rsidP="00C82D7C">
      <w:pPr>
        <w:pStyle w:val="Bibliography"/>
      </w:pPr>
      <w:r>
        <w:t xml:space="preserve">25. </w:t>
      </w:r>
      <w:r>
        <w:tab/>
        <w:t xml:space="preserve">Cai, W.; Zhao, D.; Zhang, M.; Xu, Y.; Li, Z. Improved Self-Organizing Map-Based Unsupervised Learning Algorithm for Sitting Posture Recognition System. </w:t>
      </w:r>
      <w:r>
        <w:rPr>
          <w:i/>
          <w:iCs/>
        </w:rPr>
        <w:t>Sensors</w:t>
      </w:r>
      <w:r>
        <w:t xml:space="preserve"> </w:t>
      </w:r>
      <w:r>
        <w:rPr>
          <w:b/>
          <w:bCs/>
        </w:rPr>
        <w:t>2021</w:t>
      </w:r>
      <w:r>
        <w:t xml:space="preserve">, </w:t>
      </w:r>
      <w:r>
        <w:rPr>
          <w:i/>
          <w:iCs/>
        </w:rPr>
        <w:t>21</w:t>
      </w:r>
      <w:r>
        <w:t>, 6246, doi:10.3390/s21186246.</w:t>
      </w:r>
    </w:p>
    <w:p w14:paraId="174DA2CD" w14:textId="77777777" w:rsidR="00C82D7C" w:rsidRDefault="00C82D7C" w:rsidP="00C82D7C">
      <w:pPr>
        <w:pStyle w:val="Bibliography"/>
      </w:pPr>
      <w:r>
        <w:t xml:space="preserve">26.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186B41C1" w14:textId="77777777" w:rsidR="00C82D7C" w:rsidRDefault="00C82D7C" w:rsidP="00C82D7C">
      <w:pPr>
        <w:pStyle w:val="Bibliography"/>
      </w:pPr>
      <w:r>
        <w:t xml:space="preserve">27. </w:t>
      </w:r>
      <w:r>
        <w:tab/>
        <w:t xml:space="preserve">Ahmad, J.; Sidén, J.; Andersson, H. A Proposal of Implementation of Sitting Posture Monitoring System for Wheelchair Utilizing Machine Learning Methods. </w:t>
      </w:r>
      <w:r>
        <w:rPr>
          <w:i/>
          <w:iCs/>
        </w:rPr>
        <w:t>Sensors</w:t>
      </w:r>
      <w:r>
        <w:t xml:space="preserve"> </w:t>
      </w:r>
      <w:r>
        <w:rPr>
          <w:b/>
          <w:bCs/>
        </w:rPr>
        <w:t>2021</w:t>
      </w:r>
      <w:r>
        <w:t xml:space="preserve">, </w:t>
      </w:r>
      <w:r>
        <w:rPr>
          <w:i/>
          <w:iCs/>
        </w:rPr>
        <w:t>21</w:t>
      </w:r>
      <w:r>
        <w:t>, 6349, doi:10.3390/s21196349.</w:t>
      </w:r>
    </w:p>
    <w:p w14:paraId="65C65430" w14:textId="77777777" w:rsidR="00C82D7C" w:rsidRDefault="00C82D7C" w:rsidP="00C82D7C">
      <w:pPr>
        <w:pStyle w:val="Bibliography"/>
      </w:pPr>
      <w:r>
        <w:t xml:space="preserve">28. </w:t>
      </w:r>
      <w:r>
        <w:tab/>
        <w:t xml:space="preserve">Wang, J.; Hafidh, B.; Dong, H.; El Saddik, A. Sitting Posture Recognition Using a Spiking Neural Network. </w:t>
      </w:r>
      <w:r>
        <w:rPr>
          <w:i/>
          <w:iCs/>
        </w:rPr>
        <w:t>IEEE Sensors J.</w:t>
      </w:r>
      <w:r>
        <w:t xml:space="preserve"> </w:t>
      </w:r>
      <w:r>
        <w:rPr>
          <w:b/>
          <w:bCs/>
        </w:rPr>
        <w:t>2021</w:t>
      </w:r>
      <w:r>
        <w:t xml:space="preserve">, </w:t>
      </w:r>
      <w:r>
        <w:rPr>
          <w:i/>
          <w:iCs/>
        </w:rPr>
        <w:t>21</w:t>
      </w:r>
      <w:r>
        <w:t>, 1779–1786, doi:10.1109/JSEN.2020.3016611.</w:t>
      </w:r>
    </w:p>
    <w:p w14:paraId="0498B5CB" w14:textId="77777777" w:rsidR="00C82D7C" w:rsidRDefault="00C82D7C" w:rsidP="00C82D7C">
      <w:pPr>
        <w:pStyle w:val="Bibliography"/>
      </w:pPr>
      <w:r>
        <w:t xml:space="preserve">29. </w:t>
      </w:r>
      <w:r>
        <w:tab/>
        <w:t xml:space="preserve">Fan, Z.; Hu, X.; Chen, W.-M.; Zhang, D.-W.; Ma, X. A Deep Learning Based 2-Dimensional Hip Pressure Signals Analysis Method for Sitting Posture Recognition. </w:t>
      </w:r>
      <w:r>
        <w:rPr>
          <w:i/>
          <w:iCs/>
        </w:rPr>
        <w:t>Biomedical Signal Processing and Control</w:t>
      </w:r>
      <w:r>
        <w:t xml:space="preserve"> </w:t>
      </w:r>
      <w:r>
        <w:rPr>
          <w:b/>
          <w:bCs/>
        </w:rPr>
        <w:t>2022</w:t>
      </w:r>
      <w:r>
        <w:t xml:space="preserve">, </w:t>
      </w:r>
      <w:r>
        <w:rPr>
          <w:i/>
          <w:iCs/>
        </w:rPr>
        <w:t>73</w:t>
      </w:r>
      <w:r>
        <w:t>, 103432, doi:10.1016/j.bspc.2021.103432.</w:t>
      </w:r>
    </w:p>
    <w:p w14:paraId="7182E5FD" w14:textId="77777777" w:rsidR="00C82D7C" w:rsidRDefault="00C82D7C" w:rsidP="00C82D7C">
      <w:pPr>
        <w:pStyle w:val="Bibliography"/>
      </w:pPr>
      <w:r>
        <w:t xml:space="preserve">30. </w:t>
      </w:r>
      <w: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45BE126C" w14:textId="77777777" w:rsidR="00C82D7C" w:rsidRDefault="00C82D7C" w:rsidP="00C82D7C">
      <w:pPr>
        <w:pStyle w:val="Bibliography"/>
      </w:pPr>
      <w:r>
        <w:t xml:space="preserve">31. </w:t>
      </w:r>
      <w:r>
        <w:tab/>
        <w:t xml:space="preserve">Matuska, S.; Paralic, M.; Hudec, R. A Smart System for Sitting Posture Detection Based on Force Sensors and Mobile Application. </w:t>
      </w:r>
      <w:r>
        <w:rPr>
          <w:i/>
          <w:iCs/>
        </w:rPr>
        <w:t>Mobile Information Systems</w:t>
      </w:r>
      <w:r>
        <w:t xml:space="preserve"> </w:t>
      </w:r>
      <w:r>
        <w:rPr>
          <w:b/>
          <w:bCs/>
        </w:rPr>
        <w:t>2020</w:t>
      </w:r>
      <w:r>
        <w:t xml:space="preserve">, </w:t>
      </w:r>
      <w:r>
        <w:rPr>
          <w:i/>
          <w:iCs/>
        </w:rPr>
        <w:t>2020</w:t>
      </w:r>
      <w:r>
        <w:t>, 1–13, doi:10.1155/2020/6625797.</w:t>
      </w:r>
    </w:p>
    <w:p w14:paraId="27D58849" w14:textId="77777777" w:rsidR="00C82D7C" w:rsidRDefault="00C82D7C" w:rsidP="00C82D7C">
      <w:pPr>
        <w:pStyle w:val="Bibliography"/>
      </w:pPr>
      <w:r>
        <w:t xml:space="preserve">32. </w:t>
      </w:r>
      <w:r>
        <w:tab/>
        <w:t xml:space="preserve">Aminosharieh Najafi, T.; Abramo, A.; Kyamakya, K.; Affanni, A. Development of a Smart Chair Sensors System and Classification of Sitting Postures with Deep Learning Algorithms. </w:t>
      </w:r>
      <w:r>
        <w:rPr>
          <w:i/>
          <w:iCs/>
        </w:rPr>
        <w:t>Sensors</w:t>
      </w:r>
      <w:r>
        <w:t xml:space="preserve"> </w:t>
      </w:r>
      <w:r>
        <w:rPr>
          <w:b/>
          <w:bCs/>
        </w:rPr>
        <w:t>2022</w:t>
      </w:r>
      <w:r>
        <w:t xml:space="preserve">, </w:t>
      </w:r>
      <w:r>
        <w:rPr>
          <w:i/>
          <w:iCs/>
        </w:rPr>
        <w:t>22</w:t>
      </w:r>
      <w:r>
        <w:t>, 5585, doi:10.3390/s22155585.</w:t>
      </w:r>
    </w:p>
    <w:p w14:paraId="45DA2432" w14:textId="77777777" w:rsidR="00C82D7C" w:rsidRDefault="00C82D7C" w:rsidP="00C82D7C">
      <w:pPr>
        <w:pStyle w:val="Bibliography"/>
      </w:pPr>
      <w:r>
        <w:t xml:space="preserve">33. </w:t>
      </w:r>
      <w:r>
        <w:tab/>
        <w:t xml:space="preserve">Hu, Q.; Tang, X.; Tang, W. A Smart Chair Sitting Posture Recognition System Using Flex Sensors and FPGA Implemented Artificial Neural Network. </w:t>
      </w:r>
      <w:r>
        <w:rPr>
          <w:i/>
          <w:iCs/>
        </w:rPr>
        <w:t>IEEE Sensors J.</w:t>
      </w:r>
      <w:r>
        <w:t xml:space="preserve"> </w:t>
      </w:r>
      <w:r>
        <w:rPr>
          <w:b/>
          <w:bCs/>
        </w:rPr>
        <w:t>2020</w:t>
      </w:r>
      <w:r>
        <w:t xml:space="preserve">, </w:t>
      </w:r>
      <w:r>
        <w:rPr>
          <w:i/>
          <w:iCs/>
        </w:rPr>
        <w:t>20</w:t>
      </w:r>
      <w:r>
        <w:t>, 8007–8016, doi:10.1109/JSEN.2020.2980207.</w:t>
      </w:r>
    </w:p>
    <w:p w14:paraId="5CAB7D89" w14:textId="77777777" w:rsidR="00C82D7C" w:rsidRDefault="00C82D7C" w:rsidP="00C82D7C">
      <w:pPr>
        <w:pStyle w:val="Bibliography"/>
      </w:pPr>
      <w:r>
        <w:t xml:space="preserve">34. </w:t>
      </w:r>
      <w:r>
        <w:tab/>
        <w:t xml:space="preserve">Jeong, H.; Park, W. Developing and Evaluating a Mixed Sensor Smart Chair System for Real-Time Posture Classification: Combining Pressure and Distance Sensors. </w:t>
      </w:r>
      <w:r>
        <w:rPr>
          <w:i/>
          <w:iCs/>
        </w:rPr>
        <w:t>IEEE J. Biomed. Health Inform.</w:t>
      </w:r>
      <w:r>
        <w:t xml:space="preserve"> </w:t>
      </w:r>
      <w:r>
        <w:rPr>
          <w:b/>
          <w:bCs/>
        </w:rPr>
        <w:t>2021</w:t>
      </w:r>
      <w:r>
        <w:t xml:space="preserve">, </w:t>
      </w:r>
      <w:r>
        <w:rPr>
          <w:i/>
          <w:iCs/>
        </w:rPr>
        <w:t>25</w:t>
      </w:r>
      <w:r>
        <w:t>, 1805–1813, doi:10.1109/JBHI.2020.3030096.</w:t>
      </w:r>
    </w:p>
    <w:p w14:paraId="39FBD5C6" w14:textId="77777777" w:rsidR="00C82D7C" w:rsidRDefault="00C82D7C" w:rsidP="00C82D7C">
      <w:pPr>
        <w:pStyle w:val="Bibliography"/>
      </w:pPr>
      <w:r>
        <w:lastRenderedPageBreak/>
        <w:t xml:space="preserve">35. </w:t>
      </w:r>
      <w:r>
        <w:tab/>
        <w:t xml:space="preserve">Martins, L.; Lucena, R.; Belo, J.; Santos, M.; Quaresma, C.; Jesus, A.P.; Vieira, P. Intelligent Chair Sensor. In </w:t>
      </w:r>
      <w:r>
        <w:rPr>
          <w:i/>
          <w:iCs/>
        </w:rPr>
        <w:t>Engineering Applications of Neural Networks</w:t>
      </w:r>
      <w:r>
        <w:t>; Iliadis, L., Papadopoulos, H., Jayne, C., Eds.; Communications in Computer and Information Science; Springer Berlin Heidelberg: Berlin, Heidelberg, 2013; Vol. 383, pp. 182–191 ISBN 978-3-642-41012-3.</w:t>
      </w:r>
    </w:p>
    <w:p w14:paraId="0D44E114" w14:textId="77777777" w:rsidR="00C82D7C" w:rsidRDefault="00C82D7C" w:rsidP="00C82D7C">
      <w:pPr>
        <w:pStyle w:val="Bibliography"/>
      </w:pPr>
      <w:r>
        <w:t xml:space="preserve">36. </w:t>
      </w:r>
      <w:r>
        <w:tab/>
        <w:t xml:space="preserve">Ma, C.; Li, W.; Gravina, R.; Fortino, G. Posture Detection Based on Smart Cushion for Wheelchair Users. </w:t>
      </w:r>
      <w:r>
        <w:rPr>
          <w:i/>
          <w:iCs/>
        </w:rPr>
        <w:t>Sensors</w:t>
      </w:r>
      <w:r>
        <w:t xml:space="preserve"> </w:t>
      </w:r>
      <w:r>
        <w:rPr>
          <w:b/>
          <w:bCs/>
        </w:rPr>
        <w:t>2017</w:t>
      </w:r>
      <w:r>
        <w:t xml:space="preserve">, </w:t>
      </w:r>
      <w:r>
        <w:rPr>
          <w:i/>
          <w:iCs/>
        </w:rPr>
        <w:t>17</w:t>
      </w:r>
      <w:r>
        <w:t>, 719, doi:10.3390/s17040719.</w:t>
      </w:r>
    </w:p>
    <w:p w14:paraId="267B6F12" w14:textId="77777777" w:rsidR="00C82D7C" w:rsidRDefault="00C82D7C" w:rsidP="00C82D7C">
      <w:pPr>
        <w:pStyle w:val="Bibliography"/>
      </w:pPr>
      <w:r>
        <w:t xml:space="preserve">37. </w:t>
      </w:r>
      <w:r>
        <w:tab/>
        <w:t xml:space="preserve">Zemp, R.; Tanadini, M.; Plüss, S.; Schnüriger, K.; Singh, N.B.; Taylor, W.R.; Lorenzetti, S. Application of Machine Learning Approaches for Classifying Sitting Posture Based on Force and Acceleration Sensors. </w:t>
      </w:r>
      <w:r>
        <w:rPr>
          <w:i/>
          <w:iCs/>
        </w:rPr>
        <w:t>BioMed Research International</w:t>
      </w:r>
      <w:r>
        <w:t xml:space="preserve"> </w:t>
      </w:r>
      <w:r>
        <w:rPr>
          <w:b/>
          <w:bCs/>
        </w:rPr>
        <w:t>2016</w:t>
      </w:r>
      <w:r>
        <w:t xml:space="preserve">, </w:t>
      </w:r>
      <w:r>
        <w:rPr>
          <w:i/>
          <w:iCs/>
        </w:rPr>
        <w:t>2016</w:t>
      </w:r>
      <w:r>
        <w:t>, 1–9, doi:10.1155/2016/5978489.</w:t>
      </w:r>
    </w:p>
    <w:p w14:paraId="6860BEDB" w14:textId="77777777" w:rsidR="00C82D7C" w:rsidRDefault="00C82D7C" w:rsidP="00C82D7C">
      <w:pPr>
        <w:pStyle w:val="Bibliography"/>
      </w:pPr>
      <w:r>
        <w:t xml:space="preserve">38. </w:t>
      </w:r>
      <w:r>
        <w:tab/>
        <w:t xml:space="preserve">Tsai, M.-C.; Chu, E.T.-H.; Lee, C.-R. An Automated Sitting Posture Recognition System Utilizing Pressure Sensors. </w:t>
      </w:r>
      <w:r>
        <w:rPr>
          <w:i/>
          <w:iCs/>
        </w:rPr>
        <w:t>Sensors</w:t>
      </w:r>
      <w:r>
        <w:t xml:space="preserve"> </w:t>
      </w:r>
      <w:r>
        <w:rPr>
          <w:b/>
          <w:bCs/>
        </w:rPr>
        <w:t>2023</w:t>
      </w:r>
      <w:r>
        <w:t xml:space="preserve">, </w:t>
      </w:r>
      <w:r>
        <w:rPr>
          <w:i/>
          <w:iCs/>
        </w:rPr>
        <w:t>23</w:t>
      </w:r>
      <w:r>
        <w:t>, 5894, doi:10.3390/s23135894.</w:t>
      </w:r>
    </w:p>
    <w:p w14:paraId="6286D609" w14:textId="77777777" w:rsidR="00C82D7C" w:rsidRDefault="00C82D7C" w:rsidP="00C82D7C">
      <w:pPr>
        <w:pStyle w:val="Bibliography"/>
      </w:pPr>
      <w:r>
        <w:t xml:space="preserve">39. </w:t>
      </w:r>
      <w:r>
        <w:tab/>
        <w:t xml:space="preserve">Luna-Perejón, F.; Montes-Sánchez, J.M.; Durán-López, L.; Vazquez-Baeza, A.; Beasley-Bohórquez, I.; Sevillano-Ramos, J.L. IoT Device for Sitting Posture Classification Using Artificial Neural Networks. </w:t>
      </w:r>
      <w:r>
        <w:rPr>
          <w:i/>
          <w:iCs/>
        </w:rPr>
        <w:t>Electronics</w:t>
      </w:r>
      <w:r>
        <w:t xml:space="preserve"> </w:t>
      </w:r>
      <w:r>
        <w:rPr>
          <w:b/>
          <w:bCs/>
        </w:rPr>
        <w:t>2021</w:t>
      </w:r>
      <w:r>
        <w:t xml:space="preserve">, </w:t>
      </w:r>
      <w:r>
        <w:rPr>
          <w:i/>
          <w:iCs/>
        </w:rPr>
        <w:t>10</w:t>
      </w:r>
      <w:r>
        <w:t>, 1825, doi:10.3390/electronics10151825.</w:t>
      </w:r>
    </w:p>
    <w:p w14:paraId="69CE087C" w14:textId="77777777" w:rsidR="00C82D7C" w:rsidRDefault="00C82D7C" w:rsidP="00C82D7C">
      <w:pPr>
        <w:pStyle w:val="Bibliography"/>
      </w:pPr>
      <w:r>
        <w:t xml:space="preserve">40. </w:t>
      </w:r>
      <w:r>
        <w:tab/>
        <w:t xml:space="preserve">Ren, X.; Yu, B.; Lu, Y.; Chen, Y.; Pu, P. HealthSit: Designing Posture-Based Interaction to Promote Exercise during Fitness Breaks. </w:t>
      </w:r>
      <w:r>
        <w:rPr>
          <w:i/>
          <w:iCs/>
        </w:rPr>
        <w:t>International Journal of Human–Computer Interaction</w:t>
      </w:r>
      <w:r>
        <w:t xml:space="preserve"> </w:t>
      </w:r>
      <w:r>
        <w:rPr>
          <w:b/>
          <w:bCs/>
        </w:rPr>
        <w:t>2019</w:t>
      </w:r>
      <w:r>
        <w:t xml:space="preserve">, </w:t>
      </w:r>
      <w:r>
        <w:rPr>
          <w:i/>
          <w:iCs/>
        </w:rPr>
        <w:t>35</w:t>
      </w:r>
      <w:r>
        <w:t>, 870–885, doi:10.1080/10447318.2018.1506641.</w:t>
      </w:r>
    </w:p>
    <w:p w14:paraId="2028687F" w14:textId="77777777" w:rsidR="00C82D7C" w:rsidRDefault="00C82D7C" w:rsidP="00C82D7C">
      <w:pPr>
        <w:pStyle w:val="Bibliography"/>
      </w:pPr>
      <w:r>
        <w:t xml:space="preserve">41. </w:t>
      </w:r>
      <w:r>
        <w:tab/>
        <w:t>Fu, T.; Macleod, A. IntelliChair: An Approach for Activity Detection and Prediction via Posture Analysis. In Proceedings of the 2014 International Conference on Intelligent Environments; IEEE: China, June 2014; pp. 211–213.</w:t>
      </w:r>
    </w:p>
    <w:p w14:paraId="493D95BF" w14:textId="77777777" w:rsidR="00C82D7C" w:rsidRDefault="00C82D7C" w:rsidP="00C82D7C">
      <w:pPr>
        <w:pStyle w:val="Bibliography"/>
      </w:pPr>
      <w:r>
        <w:t xml:space="preserve">42. </w:t>
      </w:r>
      <w:r>
        <w:tab/>
        <w:t>AbuTerkia, I.; Hannoun, M.; Suwal, B.; Ahmed, M.S.; Sundaravdivel, P. FPGA-Based Smart Chair Recognition System Using Flex Sensors. In Proceedings of the 2022 IEEE 15th Dallas Circuit And System Conference (DCAS); IEEE: Dallas, TX, USA, June 17 2022; pp. 1–2.</w:t>
      </w:r>
    </w:p>
    <w:p w14:paraId="5AA69069" w14:textId="77777777" w:rsidR="00C82D7C" w:rsidRDefault="00C82D7C" w:rsidP="00C82D7C">
      <w:pPr>
        <w:pStyle w:val="Bibliography"/>
      </w:pPr>
      <w:r>
        <w:t xml:space="preserve">43. </w:t>
      </w:r>
      <w:r>
        <w:tab/>
        <w:t xml:space="preserve">La Mura, M.; De Gregorio, M.; Lamberti, P.; Tucci, V. IoT System for Real-Time Posture Asymmetry Detection. </w:t>
      </w:r>
      <w:r>
        <w:rPr>
          <w:i/>
          <w:iCs/>
        </w:rPr>
        <w:t>Sensors</w:t>
      </w:r>
      <w:r>
        <w:t xml:space="preserve"> </w:t>
      </w:r>
      <w:r>
        <w:rPr>
          <w:b/>
          <w:bCs/>
        </w:rPr>
        <w:t>2023</w:t>
      </w:r>
      <w:r>
        <w:t xml:space="preserve">, </w:t>
      </w:r>
      <w:r>
        <w:rPr>
          <w:i/>
          <w:iCs/>
        </w:rPr>
        <w:t>23</w:t>
      </w:r>
      <w:r>
        <w:t>, 4830, doi:10.3390/s23104830.</w:t>
      </w:r>
    </w:p>
    <w:p w14:paraId="42FEE5AF" w14:textId="77777777" w:rsidR="00C82D7C" w:rsidRDefault="00C82D7C" w:rsidP="00C82D7C">
      <w:pPr>
        <w:pStyle w:val="Bibliography"/>
      </w:pPr>
      <w:r>
        <w:t xml:space="preserve">44. </w:t>
      </w:r>
      <w:r>
        <w:tab/>
        <w:t>Cho, H.; Choi, H.-J.; Lee, C.-E.; Sir, C.-W. Sitting Posture Prediction and Correction System Using Arduino-Based Chair and Deep Learning Model. In Proceedings of the 2019 IEEE 12th Conference on Service-Oriented Computing and Applications (SOCA); IEEE: Kaohsiung, Taiwan, November 2019; pp. 98–102.</w:t>
      </w:r>
    </w:p>
    <w:p w14:paraId="47BE46BC" w14:textId="77777777" w:rsidR="00C82D7C" w:rsidRDefault="00C82D7C" w:rsidP="00C82D7C">
      <w:pPr>
        <w:pStyle w:val="Bibliography"/>
      </w:pPr>
      <w:r>
        <w:t xml:space="preserve">45. </w:t>
      </w:r>
      <w:r>
        <w:tab/>
        <w:t xml:space="preserve">Bourahmoune, K.; Ishac, K.; Amagasa, T. Intelligent Posture Training: Machine-Learning-Powered Human Sitting Posture Recognition Based on a Pressure-Sensing IoT Cushion. </w:t>
      </w:r>
      <w:r>
        <w:rPr>
          <w:i/>
          <w:iCs/>
        </w:rPr>
        <w:t>Sensors</w:t>
      </w:r>
      <w:r>
        <w:t xml:space="preserve"> </w:t>
      </w:r>
      <w:r>
        <w:rPr>
          <w:b/>
          <w:bCs/>
        </w:rPr>
        <w:t>2022</w:t>
      </w:r>
      <w:r>
        <w:t xml:space="preserve">, </w:t>
      </w:r>
      <w:r>
        <w:rPr>
          <w:i/>
          <w:iCs/>
        </w:rPr>
        <w:t>22</w:t>
      </w:r>
      <w:r>
        <w:t>, 5337, doi:10.3390/s22145337.</w:t>
      </w:r>
    </w:p>
    <w:p w14:paraId="69AC842B" w14:textId="77777777" w:rsidR="00C82D7C" w:rsidRDefault="00C82D7C" w:rsidP="00C82D7C">
      <w:pPr>
        <w:pStyle w:val="Bibliography"/>
      </w:pPr>
      <w:r>
        <w:t xml:space="preserve">46. </w:t>
      </w:r>
      <w:r>
        <w:tab/>
        <w:t xml:space="preserve">Roh, J.; Park, H.; Lee, K.; Hyeong, J.; Kim, S.; Lee, B. Sitting Posture Monitoring System Based on a Low-Cost Load Cell Using Machine Learning. </w:t>
      </w:r>
      <w:r>
        <w:rPr>
          <w:i/>
          <w:iCs/>
        </w:rPr>
        <w:t>Sensors</w:t>
      </w:r>
      <w:r>
        <w:t xml:space="preserve"> </w:t>
      </w:r>
      <w:r>
        <w:rPr>
          <w:b/>
          <w:bCs/>
        </w:rPr>
        <w:t>2018</w:t>
      </w:r>
      <w:r>
        <w:t xml:space="preserve">, </w:t>
      </w:r>
      <w:r>
        <w:rPr>
          <w:i/>
          <w:iCs/>
        </w:rPr>
        <w:t>18</w:t>
      </w:r>
      <w:r>
        <w:t>, 208, doi:10.3390/s18010208.</w:t>
      </w:r>
    </w:p>
    <w:p w14:paraId="1A5758B7" w14:textId="77777777" w:rsidR="00C82D7C" w:rsidRDefault="00C82D7C" w:rsidP="00C82D7C">
      <w:pPr>
        <w:pStyle w:val="Bibliography"/>
      </w:pPr>
      <w:r>
        <w:t xml:space="preserve">47. </w:t>
      </w:r>
      <w:r>
        <w:tab/>
        <w:t xml:space="preserve">Pereira, L.; Plácido Da Silva, H. A Novel Smart Chair System for Posture Classification and Invisible ECG Monitoring. </w:t>
      </w:r>
      <w:r>
        <w:rPr>
          <w:i/>
          <w:iCs/>
        </w:rPr>
        <w:t>Sensors</w:t>
      </w:r>
      <w:r>
        <w:t xml:space="preserve"> </w:t>
      </w:r>
      <w:r>
        <w:rPr>
          <w:b/>
          <w:bCs/>
        </w:rPr>
        <w:t>2023</w:t>
      </w:r>
      <w:r>
        <w:t xml:space="preserve">, </w:t>
      </w:r>
      <w:r>
        <w:rPr>
          <w:i/>
          <w:iCs/>
        </w:rPr>
        <w:t>23</w:t>
      </w:r>
      <w:r>
        <w:t>, 719, doi:10.3390/s23020719.</w:t>
      </w:r>
    </w:p>
    <w:p w14:paraId="23F317F5" w14:textId="77777777" w:rsidR="00C82D7C" w:rsidRDefault="00C82D7C" w:rsidP="00C82D7C">
      <w:pPr>
        <w:pStyle w:val="Bibliography"/>
      </w:pPr>
      <w:r>
        <w:t xml:space="preserve">48. </w:t>
      </w:r>
      <w:r>
        <w:tab/>
        <w:t xml:space="preserve">Sreejan, A.; Narayan, Y.S. A Review on Applications of Flex Sensors. </w:t>
      </w:r>
      <w:r>
        <w:rPr>
          <w:i/>
          <w:iCs/>
        </w:rPr>
        <w:t>International Journal of Emerging Technology and Advanced Engineering</w:t>
      </w:r>
      <w:r>
        <w:t xml:space="preserve"> </w:t>
      </w:r>
      <w:r>
        <w:rPr>
          <w:b/>
          <w:bCs/>
        </w:rPr>
        <w:t>2017</w:t>
      </w:r>
      <w:r>
        <w:t xml:space="preserve">, </w:t>
      </w:r>
      <w:r>
        <w:rPr>
          <w:i/>
          <w:iCs/>
        </w:rPr>
        <w:t>7</w:t>
      </w:r>
      <w:r>
        <w:t>, 97–100.</w:t>
      </w:r>
    </w:p>
    <w:p w14:paraId="3FEAE3AD" w14:textId="77777777" w:rsidR="00C82D7C" w:rsidRDefault="00C82D7C" w:rsidP="00C82D7C">
      <w:pPr>
        <w:pStyle w:val="Bibliography"/>
      </w:pPr>
      <w:r>
        <w:t xml:space="preserve">49. </w:t>
      </w:r>
      <w:r>
        <w:tab/>
        <w:t>Mallare, J.C.T.; Pineda, D.F.G.; Trinidad, G.M.; Serafica, R.D.; Villanueva, J.B.K.; Dela Cruz, A.R.; Vicerra, R.R.P.; Serrano, K.K.D.; Roxas, E.A. Sitting Posture Assessment Using Computer Vision. In Proceedings of the 2017IEEE 9th International Conference on Humanoid, Nanotechnology, Information Technology, Communication and Control, Environment and Management (HNICEM); IEEE: Manila, Philippines, December 2017; pp. 1–5.</w:t>
      </w:r>
    </w:p>
    <w:p w14:paraId="312D3D3D" w14:textId="77777777" w:rsidR="00C82D7C" w:rsidRDefault="00C82D7C" w:rsidP="00C82D7C">
      <w:pPr>
        <w:pStyle w:val="Bibliography"/>
      </w:pPr>
      <w:r>
        <w:t xml:space="preserve">50. </w:t>
      </w:r>
      <w:r>
        <w:tab/>
        <w:t xml:space="preserve">Chen, K. Sitting Posture Recognition Based on OpenPose. </w:t>
      </w:r>
      <w:r>
        <w:rPr>
          <w:i/>
          <w:iCs/>
        </w:rPr>
        <w:t>IOP Conf. Ser.: Mater. Sci. Eng.</w:t>
      </w:r>
      <w:r>
        <w:t xml:space="preserve"> </w:t>
      </w:r>
      <w:r>
        <w:rPr>
          <w:b/>
          <w:bCs/>
        </w:rPr>
        <w:t>2019</w:t>
      </w:r>
      <w:r>
        <w:t xml:space="preserve">, </w:t>
      </w:r>
      <w:r>
        <w:rPr>
          <w:i/>
          <w:iCs/>
        </w:rPr>
        <w:t>677</w:t>
      </w:r>
      <w:r>
        <w:t>, 032057, doi:10.1088/1757-899X/677/3/032057.</w:t>
      </w:r>
    </w:p>
    <w:p w14:paraId="2F931B63" w14:textId="77777777" w:rsidR="00C82D7C" w:rsidRDefault="00C82D7C" w:rsidP="00C82D7C">
      <w:pPr>
        <w:pStyle w:val="Bibliography"/>
      </w:pPr>
      <w:r>
        <w:lastRenderedPageBreak/>
        <w:t xml:space="preserve">51. </w:t>
      </w:r>
      <w: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398E70B8" w14:textId="77777777" w:rsidR="00C82D7C" w:rsidRDefault="00C82D7C" w:rsidP="00C82D7C">
      <w:pPr>
        <w:pStyle w:val="Bibliography"/>
      </w:pPr>
      <w:r>
        <w:t xml:space="preserve">52. </w:t>
      </w:r>
      <w:r>
        <w:tab/>
        <w:t>Feng, L.; Li, Z.; Liu, C. Are You Sitting Right?-Sitting Posture Recognition Using RF Signals. In Proceedings of the 2019 IEEE Pacific Rim Conference on Communications, Computers and Signal Processing (PACRIM); IEEE: Victoria, BC, Canada, August 2019; pp. 1–6.</w:t>
      </w:r>
    </w:p>
    <w:p w14:paraId="28870ED3" w14:textId="77777777" w:rsidR="00C82D7C" w:rsidRDefault="00C82D7C" w:rsidP="00C82D7C">
      <w:pPr>
        <w:pStyle w:val="Bibliography"/>
      </w:pPr>
      <w:r>
        <w:t xml:space="preserve">53. </w:t>
      </w:r>
      <w:r>
        <w:tab/>
        <w:t xml:space="preserve">Kundaliya, B.; Patel, S.; Patel, J.; Barot, P.; Hadia, S.K. </w:t>
      </w:r>
      <w:r>
        <w:rPr>
          <w:i/>
          <w:iCs/>
        </w:rPr>
        <w:t>An IoT and Cloud Enabled Smart Chair for Detection and Notification of Wrong Seating Posture</w:t>
      </w:r>
      <w:r>
        <w:t>; In Review, 2022;</w:t>
      </w:r>
    </w:p>
    <w:p w14:paraId="60506F2B" w14:textId="77777777" w:rsidR="00C82D7C" w:rsidRDefault="00C82D7C" w:rsidP="00C82D7C">
      <w:pPr>
        <w:pStyle w:val="Bibliography"/>
      </w:pPr>
      <w:r>
        <w:t xml:space="preserve">54. </w:t>
      </w:r>
      <w:r>
        <w:tab/>
        <w:t xml:space="preserve">Fard, F.D.; Moghimi, S.; Lotfi, R. Evaluating Pressure Ulcer Development in Wheelchair-Bound Population Using Sitting Posture Identification. </w:t>
      </w:r>
      <w:r>
        <w:rPr>
          <w:i/>
          <w:iCs/>
        </w:rPr>
        <w:t>ENG</w:t>
      </w:r>
      <w:r>
        <w:t xml:space="preserve"> </w:t>
      </w:r>
      <w:r>
        <w:rPr>
          <w:b/>
          <w:bCs/>
        </w:rPr>
        <w:t>2013</w:t>
      </w:r>
      <w:r>
        <w:t xml:space="preserve">, </w:t>
      </w:r>
      <w:r>
        <w:rPr>
          <w:i/>
          <w:iCs/>
        </w:rPr>
        <w:t>05</w:t>
      </w:r>
      <w:r>
        <w:t>, 132–136, doi:10.4236/eng.2013.510B027.</w:t>
      </w:r>
    </w:p>
    <w:p w14:paraId="08C5BF82" w14:textId="77777777" w:rsidR="00C82D7C" w:rsidRDefault="00C82D7C" w:rsidP="00C82D7C">
      <w:pPr>
        <w:pStyle w:val="Bibliography"/>
      </w:pPr>
      <w:r>
        <w:t xml:space="preserve">55. </w:t>
      </w:r>
      <w:r>
        <w:tab/>
        <w:t xml:space="preserve">Tharwat, A. Classification Assessment Methods. </w:t>
      </w:r>
      <w:r>
        <w:rPr>
          <w:i/>
          <w:iCs/>
        </w:rPr>
        <w:t>ACI</w:t>
      </w:r>
      <w:r>
        <w:t xml:space="preserve"> </w:t>
      </w:r>
      <w:r>
        <w:rPr>
          <w:b/>
          <w:bCs/>
        </w:rPr>
        <w:t>2021</w:t>
      </w:r>
      <w:r>
        <w:t xml:space="preserve">, </w:t>
      </w:r>
      <w:r>
        <w:rPr>
          <w:i/>
          <w:iCs/>
        </w:rPr>
        <w:t>17</w:t>
      </w:r>
      <w:r>
        <w:t>, 168–192, doi:10.1016/j.aci.2018.08.003.</w:t>
      </w:r>
    </w:p>
    <w:p w14:paraId="25508D82" w14:textId="77777777" w:rsidR="00C82D7C" w:rsidRDefault="00C82D7C" w:rsidP="00C82D7C">
      <w:pPr>
        <w:pStyle w:val="Bibliography"/>
      </w:pPr>
      <w:r>
        <w:t xml:space="preserve">56. </w:t>
      </w:r>
      <w:r>
        <w:tab/>
        <w:t xml:space="preserve">Kappattanavar, A.M.; Steckhan, N.; Sachs, J.P.; Freitas Da Cruz, H.; Böttinger, E.; Arnrich, B. Monitoring of Sitting Postures With Sensor Networks in Controlled and Free-Living Environments: Systematic Review. </w:t>
      </w:r>
      <w:r>
        <w:rPr>
          <w:i/>
          <w:iCs/>
        </w:rPr>
        <w:t>JMIR Biomed Eng</w:t>
      </w:r>
      <w:r>
        <w:t xml:space="preserve"> </w:t>
      </w:r>
      <w:r>
        <w:rPr>
          <w:b/>
          <w:bCs/>
        </w:rPr>
        <w:t>2021</w:t>
      </w:r>
      <w:r>
        <w:t xml:space="preserve">, </w:t>
      </w:r>
      <w:r>
        <w:rPr>
          <w:i/>
          <w:iCs/>
        </w:rPr>
        <w:t>6</w:t>
      </w:r>
      <w:r>
        <w:t>, e21105, doi:10.2196/21105.</w:t>
      </w:r>
    </w:p>
    <w:p w14:paraId="1E517F4F" w14:textId="77777777" w:rsidR="00C82D7C" w:rsidRDefault="00C82D7C" w:rsidP="00C82D7C">
      <w:pPr>
        <w:pStyle w:val="Bibliography"/>
      </w:pPr>
      <w:r>
        <w:t xml:space="preserve">57. </w:t>
      </w:r>
      <w:r>
        <w:tab/>
        <w:t xml:space="preserve">Ran, X.; Wang, C.; Xiao, Y.; Gao, X.; Zhu, Z.; Chen, B. A Portable Sitting Posture Monitoring System Based on a Pressure Sensor Array and Machine Learning. </w:t>
      </w:r>
      <w:r>
        <w:rPr>
          <w:i/>
          <w:iCs/>
        </w:rPr>
        <w:t>Sensors and Actuators A: Physical</w:t>
      </w:r>
      <w:r>
        <w:t xml:space="preserve"> </w:t>
      </w:r>
      <w:r>
        <w:rPr>
          <w:b/>
          <w:bCs/>
        </w:rPr>
        <w:t>2021</w:t>
      </w:r>
      <w:r>
        <w:t xml:space="preserve">, </w:t>
      </w:r>
      <w:r>
        <w:rPr>
          <w:i/>
          <w:iCs/>
        </w:rPr>
        <w:t>331</w:t>
      </w:r>
      <w:r>
        <w:t>, 112900, doi:10.1016/j.sna.2021.112900.</w:t>
      </w:r>
    </w:p>
    <w:p w14:paraId="2CD0C967" w14:textId="7F0B91FC" w:rsidR="007D65C8" w:rsidRDefault="007A08BB" w:rsidP="007A08BB">
      <w:pPr>
        <w:pStyle w:val="MDPI21heading1"/>
        <w:ind w:left="0"/>
      </w:pPr>
      <w:r>
        <w:fldChar w:fldCharType="end"/>
      </w:r>
    </w:p>
    <w:p w14:paraId="3C27067F" w14:textId="77777777" w:rsidR="00E93210" w:rsidRPr="00B958EA" w:rsidRDefault="00B958EA" w:rsidP="00B958EA">
      <w:pPr>
        <w:pStyle w:val="MDPI63Notes"/>
      </w:pPr>
      <w:r w:rsidRPr="00B958EA">
        <w:rPr>
          <w:b/>
        </w:rPr>
        <w:t>Disclaimer/Publisher’s Note:</w:t>
      </w:r>
      <w:r w:rsidRPr="00B958EA">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E93210" w:rsidRPr="00B958EA" w:rsidSect="00230BB2">
      <w:headerReference w:type="even" r:id="rId21"/>
      <w:headerReference w:type="default" r:id="rId22"/>
      <w:footerReference w:type="default" r:id="rId23"/>
      <w:headerReference w:type="first" r:id="rId24"/>
      <w:footerReference w:type="first" r:id="rId25"/>
      <w:type w:val="continuous"/>
      <w:pgSz w:w="11906" w:h="16838" w:code="9"/>
      <w:pgMar w:top="1417" w:right="720" w:bottom="1077" w:left="720" w:header="1020" w:footer="340" w:gutter="0"/>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nusz Kulon" w:date="2024-01-18T12:45:00Z" w:initials="JK">
    <w:p w14:paraId="6DAD7049" w14:textId="77777777" w:rsidR="00246D7F" w:rsidRDefault="00E276EB" w:rsidP="00246D7F">
      <w:pPr>
        <w:pStyle w:val="CommentText"/>
        <w:jc w:val="left"/>
      </w:pPr>
      <w:r>
        <w:rPr>
          <w:rStyle w:val="CommentReference"/>
        </w:rPr>
        <w:annotationRef/>
      </w:r>
      <w:r w:rsidR="00246D7F">
        <w:t>Expand co authors review papers are collaborative and done by experts  in the field</w:t>
      </w:r>
    </w:p>
  </w:comment>
  <w:comment w:id="2" w:author="Janusz Kulon" w:date="2024-01-18T12:45:00Z" w:initials="JK">
    <w:p w14:paraId="6FC4CB5D"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3" w:author="Janusz Kulon" w:date="2024-01-18T12:45:00Z" w:initials="JK">
    <w:p w14:paraId="73427861"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4" w:author="Janusz Kulon" w:date="2024-01-18T12:45:00Z" w:initials="JK">
    <w:p w14:paraId="077CF4E7" w14:textId="77777777" w:rsidR="000965BE" w:rsidRDefault="000965BE" w:rsidP="000965BE">
      <w:pPr>
        <w:pStyle w:val="CommentText"/>
        <w:jc w:val="left"/>
      </w:pPr>
      <w:r>
        <w:rPr>
          <w:rStyle w:val="CommentReference"/>
        </w:rPr>
        <w:annotationRef/>
      </w:r>
      <w:r>
        <w:t>Expand co authors review papers are collaborative and done by experts  in the field</w:t>
      </w:r>
    </w:p>
  </w:comment>
  <w:comment w:id="18" w:author="Odesola D F (FCES)" w:date="2024-01-23T06:59:00Z" w:initials="DO">
    <w:p w14:paraId="38BBC9C3" w14:textId="77777777" w:rsidR="0017624F" w:rsidRDefault="0017624F" w:rsidP="0017624F">
      <w:pPr>
        <w:pStyle w:val="CommentText"/>
        <w:jc w:val="left"/>
      </w:pPr>
      <w:r>
        <w:rPr>
          <w:rStyle w:val="CommentReference"/>
        </w:rPr>
        <w:annotationRef/>
      </w:r>
      <w:r>
        <w:t>Team Paper Referenced here</w:t>
      </w:r>
    </w:p>
  </w:comment>
  <w:comment w:id="28" w:author="Shiny Verghese" w:date="2024-01-18T09:30:00Z" w:initials="SV">
    <w:p w14:paraId="02CFEA66" w14:textId="2270E41A" w:rsidR="008B04EA" w:rsidRDefault="008B04EA" w:rsidP="008B04EA">
      <w:pPr>
        <w:jc w:val="left"/>
      </w:pPr>
      <w:r>
        <w:rPr>
          <w:rStyle w:val="CommentReference"/>
        </w:rPr>
        <w:annotationRef/>
      </w:r>
      <w:r>
        <w:t>Probably stroll breaks(?)</w:t>
      </w:r>
    </w:p>
  </w:comment>
  <w:comment w:id="39" w:author="Shiny Verghese" w:date="2024-01-18T09:33:00Z" w:initials="SV">
    <w:p w14:paraId="2E2E0289" w14:textId="77777777" w:rsidR="008B04EA" w:rsidRDefault="008B04EA" w:rsidP="008B04EA">
      <w:pPr>
        <w:jc w:val="left"/>
      </w:pPr>
      <w:r>
        <w:rPr>
          <w:rStyle w:val="CommentReference"/>
        </w:rPr>
        <w:annotationRef/>
      </w:r>
      <w:r>
        <w:t xml:space="preserve">Good!.  </w:t>
      </w:r>
    </w:p>
  </w:comment>
  <w:comment w:id="45" w:author="Shiny Verghese" w:date="2024-01-18T09:36:00Z" w:initials="SV">
    <w:p w14:paraId="59933E12" w14:textId="77777777" w:rsidR="00CB770F" w:rsidRDefault="00CB770F" w:rsidP="00CB770F">
      <w:pPr>
        <w:jc w:val="left"/>
      </w:pPr>
      <w:r>
        <w:rPr>
          <w:rStyle w:val="CommentReference"/>
        </w:rPr>
        <w:annotationRef/>
      </w:r>
      <w:r>
        <w:t>Any study that you could probably reference?</w:t>
      </w:r>
    </w:p>
    <w:p w14:paraId="7C94E037" w14:textId="77777777" w:rsidR="00CB770F" w:rsidRDefault="00CB770F" w:rsidP="00CB770F">
      <w:pPr>
        <w:jc w:val="left"/>
      </w:pPr>
    </w:p>
  </w:comment>
  <w:comment w:id="46" w:author="Janusz Kulon" w:date="2024-01-18T13:00:00Z" w:initials="JK">
    <w:p w14:paraId="37AF06CE" w14:textId="77777777" w:rsidR="000A05FC" w:rsidRDefault="000A05FC" w:rsidP="000A05FC">
      <w:pPr>
        <w:pStyle w:val="CommentText"/>
        <w:jc w:val="left"/>
      </w:pPr>
      <w:r>
        <w:rPr>
          <w:rStyle w:val="CommentReference"/>
        </w:rPr>
        <w:annotationRef/>
      </w:r>
      <w:r>
        <w:t>Was this the first study?</w:t>
      </w:r>
    </w:p>
  </w:comment>
  <w:comment w:id="47" w:author="Janusz Kulon" w:date="2024-01-18T13:05:00Z" w:initials="JK">
    <w:p w14:paraId="5B43ED69" w14:textId="77777777" w:rsidR="00C35DFC" w:rsidRDefault="00C35DFC" w:rsidP="00C35DFC">
      <w:pPr>
        <w:pStyle w:val="CommentText"/>
        <w:jc w:val="left"/>
      </w:pPr>
      <w:r>
        <w:rPr>
          <w:rStyle w:val="CommentReference"/>
        </w:rPr>
        <w:annotationRef/>
      </w:r>
      <w:r>
        <w:t>….objective needs to be better formulated...</w:t>
      </w:r>
    </w:p>
  </w:comment>
  <w:comment w:id="48" w:author="Shiny Verghese" w:date="2024-01-18T09:38:00Z" w:initials="SV">
    <w:p w14:paraId="3FD1ADC7" w14:textId="01347270" w:rsidR="00CB770F" w:rsidRDefault="00CB770F" w:rsidP="00CB770F">
      <w:pPr>
        <w:jc w:val="left"/>
      </w:pPr>
      <w:r>
        <w:rPr>
          <w:rStyle w:val="CommentReference"/>
        </w:rPr>
        <w:annotationRef/>
      </w:r>
      <w:r>
        <w:t xml:space="preserve">This probably is a search engine that was used (?). </w:t>
      </w:r>
    </w:p>
  </w:comment>
  <w:comment w:id="56" w:author="Janusz Kulon" w:date="2024-01-18T14:16:00Z" w:initials="JK">
    <w:p w14:paraId="2B62F48F" w14:textId="77777777" w:rsidR="006027AC" w:rsidRDefault="006027AC" w:rsidP="006027AC">
      <w:pPr>
        <w:pStyle w:val="CommentText"/>
        <w:jc w:val="left"/>
      </w:pPr>
      <w:r>
        <w:rPr>
          <w:rStyle w:val="CommentReference"/>
        </w:rPr>
        <w:annotationRef/>
      </w:r>
      <w:r>
        <w:rPr>
          <w:lang w:val="en-GB"/>
        </w:rPr>
        <w:t>Non standard format?</w:t>
      </w:r>
    </w:p>
  </w:comment>
  <w:comment w:id="57" w:author="Shiny Verghese" w:date="2024-01-18T09:44:00Z" w:initials="SV">
    <w:p w14:paraId="183932BE" w14:textId="2C309BDE" w:rsidR="00CB770F" w:rsidRDefault="00CB770F" w:rsidP="00CB770F">
      <w:pPr>
        <w:jc w:val="left"/>
      </w:pPr>
      <w:r>
        <w:rPr>
          <w:rStyle w:val="CommentReference"/>
        </w:rPr>
        <w:annotationRef/>
      </w:r>
      <w:r>
        <w:t>Maybe another way of presenting this?</w:t>
      </w:r>
    </w:p>
    <w:p w14:paraId="7F8D5297" w14:textId="77777777" w:rsidR="00CB770F" w:rsidRDefault="00CB770F" w:rsidP="00CB770F">
      <w:pPr>
        <w:jc w:val="left"/>
      </w:pPr>
    </w:p>
  </w:comment>
  <w:comment w:id="64" w:author="Janusz Kulon" w:date="2024-01-18T13:19:00Z" w:initials="JK">
    <w:p w14:paraId="75B1D3E4" w14:textId="77777777" w:rsidR="00941BF9" w:rsidRDefault="00941BF9" w:rsidP="00941BF9">
      <w:pPr>
        <w:pStyle w:val="CommentText"/>
        <w:jc w:val="left"/>
      </w:pPr>
      <w:r>
        <w:rPr>
          <w:rStyle w:val="CommentReference"/>
        </w:rPr>
        <w:annotationRef/>
      </w:r>
      <w:r>
        <w:t>It would be good idea to start with the overview of the sensing technology and then delve deeper into the specific types and kinds. Also good to spell out the criteria for evaluation such as ease of use accuracy, cost etc</w:t>
      </w:r>
    </w:p>
  </w:comment>
  <w:comment w:id="73" w:author="Janusz Kulon" w:date="2024-01-18T14:10:00Z" w:initials="JK">
    <w:p w14:paraId="3747BF7C" w14:textId="77777777" w:rsidR="00246D7F" w:rsidRDefault="00246D7F" w:rsidP="00246D7F">
      <w:pPr>
        <w:pStyle w:val="CommentText"/>
        <w:jc w:val="left"/>
      </w:pPr>
      <w:r>
        <w:rPr>
          <w:rStyle w:val="CommentReference"/>
        </w:rPr>
        <w:annotationRef/>
      </w:r>
      <w:r>
        <w:rPr>
          <w:lang w:val="en-GB"/>
        </w:rPr>
        <w:t>Cite team’s papers:</w:t>
      </w:r>
    </w:p>
    <w:p w14:paraId="5689CEF6" w14:textId="77777777" w:rsidR="00246D7F" w:rsidRDefault="00246D7F" w:rsidP="00246D7F">
      <w:pPr>
        <w:pStyle w:val="CommentText"/>
        <w:jc w:val="left"/>
      </w:pPr>
    </w:p>
    <w:p w14:paraId="7FD5A82D" w14:textId="77777777" w:rsidR="00246D7F" w:rsidRDefault="00246D7F" w:rsidP="00246D7F">
      <w:pPr>
        <w:pStyle w:val="CommentText"/>
        <w:jc w:val="left"/>
      </w:pPr>
      <w:r>
        <w:rPr>
          <w:lang w:val="en-GB"/>
        </w:rPr>
        <w:t xml:space="preserve">A. Partlow, C. Gibson, and J. Kulon, ‘3D posture visualisation from body shape measurements using physics simulation, to ascertain the orientation of the pelvis and femurs in a seated position’, </w:t>
      </w:r>
      <w:r>
        <w:rPr>
          <w:i/>
          <w:iCs/>
          <w:lang w:val="en-GB"/>
        </w:rPr>
        <w:t>Computer Methods and Programs in Biomedicine</w:t>
      </w:r>
      <w:r>
        <w:rPr>
          <w:lang w:val="en-GB"/>
        </w:rPr>
        <w:t>, vol. 198, p. 105772, Jan. 2021, doi: 10.1016/j.cmpb.2020.105772.</w:t>
      </w:r>
    </w:p>
    <w:p w14:paraId="42A1CD5E" w14:textId="77777777" w:rsidR="00246D7F" w:rsidRDefault="00246D7F" w:rsidP="00246D7F">
      <w:pPr>
        <w:pStyle w:val="CommentText"/>
        <w:jc w:val="left"/>
      </w:pPr>
    </w:p>
    <w:p w14:paraId="54507546" w14:textId="77777777" w:rsidR="00246D7F" w:rsidRDefault="00246D7F" w:rsidP="00246D7F">
      <w:pPr>
        <w:pStyle w:val="CommentText"/>
        <w:jc w:val="left"/>
      </w:pPr>
      <w:r>
        <w:rPr>
          <w:lang w:val="en-GB"/>
        </w:rPr>
        <w:t xml:space="preserve">J. Kulon, M. Voysey, A. Partlow, P. Rogers, and C. Gibson, ‘Development of a system for anatomical landmarks localization using ultrasonic signals’, in </w:t>
      </w:r>
      <w:r>
        <w:rPr>
          <w:i/>
          <w:iCs/>
          <w:lang w:val="en-GB"/>
        </w:rPr>
        <w:t>Proceedings of 2016 IEEE International Symposium on Medical Measurements and Applications (MeMeA)</w:t>
      </w:r>
      <w:r>
        <w:rPr>
          <w:lang w:val="en-GB"/>
        </w:rPr>
        <w:t>, Benevento, Italy: IEEE, May 2016, pp. 1–6. doi: 10.1109/MeMeA.2016.7533764.</w:t>
      </w:r>
    </w:p>
    <w:p w14:paraId="2DAFEE60" w14:textId="77777777" w:rsidR="00246D7F" w:rsidRDefault="00246D7F" w:rsidP="00246D7F">
      <w:pPr>
        <w:pStyle w:val="CommentText"/>
        <w:jc w:val="left"/>
      </w:pPr>
    </w:p>
    <w:p w14:paraId="51589A96" w14:textId="77777777" w:rsidR="00246D7F" w:rsidRDefault="00246D7F" w:rsidP="00246D7F">
      <w:pPr>
        <w:pStyle w:val="CommentText"/>
        <w:jc w:val="left"/>
      </w:pPr>
      <w:r>
        <w:rPr>
          <w:lang w:val="en-GB"/>
        </w:rPr>
        <w:t xml:space="preserve">J. Kulon, A. Partlow, C. Gibson, I. Wilson, and S. Wilcox, ‘Rule-based algorithm for the classification of sitting postures in the sagittal plane from the Cardiff Body Match measurement system’, </w:t>
      </w:r>
      <w:r>
        <w:rPr>
          <w:i/>
          <w:iCs/>
          <w:lang w:val="en-GB"/>
        </w:rPr>
        <w:t>Journal of Medical Engineering &amp; Technology</w:t>
      </w:r>
      <w:r>
        <w:rPr>
          <w:lang w:val="en-GB"/>
        </w:rPr>
        <w:t>, vol. 38, no. 1, pp. 5–15, Jan. 2014, doi: 10.3109/03091902.2013.844208.</w:t>
      </w:r>
    </w:p>
    <w:p w14:paraId="4F2F51CB" w14:textId="77777777" w:rsidR="00246D7F" w:rsidRDefault="00246D7F" w:rsidP="00246D7F">
      <w:pPr>
        <w:pStyle w:val="CommentText"/>
        <w:jc w:val="left"/>
      </w:pPr>
    </w:p>
    <w:p w14:paraId="6561C8C3" w14:textId="77777777" w:rsidR="00246D7F" w:rsidRDefault="00246D7F" w:rsidP="00246D7F">
      <w:pPr>
        <w:pStyle w:val="CommentText"/>
        <w:jc w:val="left"/>
      </w:pPr>
      <w:r>
        <w:rPr>
          <w:lang w:val="en-GB"/>
        </w:rPr>
        <w:tab/>
        <w:t xml:space="preserve">A. Partlow, C. Gibson, J. Kulon, I. Wilson, and S. Wilcox, ‘Pelvis feature extraction and classification of Cardiff body match rig base measurements for input into a knowledge-based system’, </w:t>
      </w:r>
      <w:r>
        <w:rPr>
          <w:i/>
          <w:iCs/>
          <w:lang w:val="en-GB"/>
        </w:rPr>
        <w:t>Journal of Medical Engineering &amp; Technology</w:t>
      </w:r>
      <w:r>
        <w:rPr>
          <w:lang w:val="en-GB"/>
        </w:rPr>
        <w:t>, vol. 36, no. 8, pp. 399–406, Nov. 2012, doi: 10.3109/03091902.2012.712202.</w:t>
      </w:r>
    </w:p>
    <w:p w14:paraId="735FCFE1" w14:textId="77777777" w:rsidR="00246D7F" w:rsidRDefault="00246D7F" w:rsidP="00246D7F">
      <w:pPr>
        <w:pStyle w:val="CommentText"/>
        <w:jc w:val="left"/>
      </w:pPr>
    </w:p>
    <w:p w14:paraId="3DB6F249" w14:textId="77777777" w:rsidR="00246D7F" w:rsidRDefault="00246D7F" w:rsidP="00246D7F">
      <w:pPr>
        <w:pStyle w:val="CommentText"/>
        <w:jc w:val="left"/>
      </w:pPr>
    </w:p>
    <w:p w14:paraId="2E79A4A0" w14:textId="77777777" w:rsidR="00246D7F" w:rsidRDefault="00246D7F" w:rsidP="00246D7F">
      <w:pPr>
        <w:pStyle w:val="CommentText"/>
        <w:jc w:val="left"/>
      </w:pPr>
    </w:p>
    <w:p w14:paraId="24DCF9F0" w14:textId="544A208B" w:rsidR="00246D7F" w:rsidRDefault="00E63837" w:rsidP="00246D7F">
      <w:pPr>
        <w:pStyle w:val="CommentText"/>
        <w:jc w:val="left"/>
      </w:pPr>
      <w:r>
        <w:t>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AD7049" w15:done="0"/>
  <w15:commentEx w15:paraId="6FC4CB5D" w15:done="0"/>
  <w15:commentEx w15:paraId="73427861" w15:done="0"/>
  <w15:commentEx w15:paraId="077CF4E7" w15:done="0"/>
  <w15:commentEx w15:paraId="38BBC9C3" w15:done="0"/>
  <w15:commentEx w15:paraId="02CFEA66" w15:done="0"/>
  <w15:commentEx w15:paraId="2E2E0289" w15:done="0"/>
  <w15:commentEx w15:paraId="7C94E037" w15:done="0"/>
  <w15:commentEx w15:paraId="37AF06CE" w15:done="0"/>
  <w15:commentEx w15:paraId="5B43ED69" w15:done="0"/>
  <w15:commentEx w15:paraId="3FD1ADC7" w15:done="0"/>
  <w15:commentEx w15:paraId="2B62F48F" w15:done="0"/>
  <w15:commentEx w15:paraId="7F8D5297" w15:done="0"/>
  <w15:commentEx w15:paraId="75B1D3E4" w15:done="0"/>
  <w15:commentEx w15:paraId="24DCF9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348354"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08C3919"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52C17AAB"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1A0510BF" w16cex:dateUtc="2024-01-18T12:45:00Z">
    <w16cex:extLst>
      <w16:ext w16:uri="{CE6994B0-6A32-4C9F-8C6B-6E91EDA988CE}">
        <cr:reactions xmlns:cr="http://schemas.microsoft.com/office/comments/2020/reactions">
          <cr:reaction reactionType="1">
            <cr:reactionInfo dateUtc="2024-01-20T14:43:02Z">
              <cr:user userId="S::30025293@students.southwales.ac.uk::a0b92056-2b6b-4e32-a102-ab94f0d565c0" userProvider="AD" userName="Odesola D F (FCES)"/>
            </cr:reactionInfo>
          </cr:reaction>
        </cr:reactions>
      </w16:ext>
    </w16cex:extLst>
  </w16cex:commentExtensible>
  <w16cex:commentExtensible w16cex:durableId="21193D22" w16cex:dateUtc="2024-01-23T06:59:00Z"/>
  <w16cex:commentExtensible w16cex:durableId="74B04593" w16cex:dateUtc="2024-01-18T09:30:00Z"/>
  <w16cex:commentExtensible w16cex:durableId="7212E04C" w16cex:dateUtc="2024-01-18T09:33:00Z"/>
  <w16cex:commentExtensible w16cex:durableId="339A9BEF" w16cex:dateUtc="2024-01-18T09:36:00Z"/>
  <w16cex:commentExtensible w16cex:durableId="10BD7177" w16cex:dateUtc="2024-01-18T13:00:00Z"/>
  <w16cex:commentExtensible w16cex:durableId="5E679DF1" w16cex:dateUtc="2024-01-18T13:05:00Z"/>
  <w16cex:commentExtensible w16cex:durableId="294DD924" w16cex:dateUtc="2024-01-18T09:38:00Z"/>
  <w16cex:commentExtensible w16cex:durableId="1B5072BD" w16cex:dateUtc="2024-01-18T14:16:00Z"/>
  <w16cex:commentExtensible w16cex:durableId="31928B5A" w16cex:dateUtc="2024-01-18T09:44:00Z"/>
  <w16cex:commentExtensible w16cex:durableId="1DD288FB" w16cex:dateUtc="2024-01-18T13:19:00Z"/>
  <w16cex:commentExtensible w16cex:durableId="3433F8CD" w16cex:dateUtc="2024-01-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AD7049" w16cid:durableId="7E348354"/>
  <w16cid:commentId w16cid:paraId="6FC4CB5D" w16cid:durableId="508C3919"/>
  <w16cid:commentId w16cid:paraId="73427861" w16cid:durableId="52C17AAB"/>
  <w16cid:commentId w16cid:paraId="077CF4E7" w16cid:durableId="1A0510BF"/>
  <w16cid:commentId w16cid:paraId="38BBC9C3" w16cid:durableId="21193D22"/>
  <w16cid:commentId w16cid:paraId="02CFEA66" w16cid:durableId="74B04593"/>
  <w16cid:commentId w16cid:paraId="2E2E0289" w16cid:durableId="7212E04C"/>
  <w16cid:commentId w16cid:paraId="7C94E037" w16cid:durableId="339A9BEF"/>
  <w16cid:commentId w16cid:paraId="37AF06CE" w16cid:durableId="10BD7177"/>
  <w16cid:commentId w16cid:paraId="5B43ED69" w16cid:durableId="5E679DF1"/>
  <w16cid:commentId w16cid:paraId="3FD1ADC7" w16cid:durableId="294DD924"/>
  <w16cid:commentId w16cid:paraId="2B62F48F" w16cid:durableId="1B5072BD"/>
  <w16cid:commentId w16cid:paraId="7F8D5297" w16cid:durableId="31928B5A"/>
  <w16cid:commentId w16cid:paraId="75B1D3E4" w16cid:durableId="1DD288FB"/>
  <w16cid:commentId w16cid:paraId="24DCF9F0" w16cid:durableId="3433F8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8F9E" w14:textId="77777777" w:rsidR="00230BB2" w:rsidRDefault="00230BB2">
      <w:pPr>
        <w:spacing w:line="240" w:lineRule="auto"/>
      </w:pPr>
      <w:r>
        <w:separator/>
      </w:r>
    </w:p>
  </w:endnote>
  <w:endnote w:type="continuationSeparator" w:id="0">
    <w:p w14:paraId="558CF908" w14:textId="77777777" w:rsidR="00230BB2" w:rsidRDefault="00230B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DF91" w14:textId="77777777" w:rsidR="00494C08" w:rsidRPr="00CC2C1C" w:rsidRDefault="00494C08" w:rsidP="00494C08">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14713" w14:textId="77777777" w:rsidR="003D660D" w:rsidRDefault="003D660D" w:rsidP="00864137">
    <w:pPr>
      <w:pStyle w:val="MDPIfooterfirstpage"/>
      <w:pBdr>
        <w:top w:val="single" w:sz="4" w:space="0" w:color="000000"/>
      </w:pBdr>
      <w:adjustRightInd w:val="0"/>
      <w:snapToGrid w:val="0"/>
      <w:spacing w:before="480" w:line="100" w:lineRule="exact"/>
      <w:rPr>
        <w:i/>
        <w:szCs w:val="16"/>
        <w:lang w:val="it-IT"/>
      </w:rPr>
    </w:pPr>
  </w:p>
  <w:p w14:paraId="3D80804A" w14:textId="77777777" w:rsidR="00494C08" w:rsidRPr="00943C10" w:rsidRDefault="00494C08" w:rsidP="00691AA3">
    <w:pPr>
      <w:pStyle w:val="MDPIfooterfirstpage"/>
      <w:tabs>
        <w:tab w:val="clear" w:pos="8845"/>
        <w:tab w:val="right" w:pos="10466"/>
      </w:tabs>
      <w:spacing w:line="240" w:lineRule="auto"/>
      <w:jc w:val="both"/>
      <w:rPr>
        <w:lang w:val="it-IT"/>
        <w:rPrChange w:id="74" w:author="Janusz Kulon" w:date="2024-01-18T12:44:00Z">
          <w:rPr>
            <w:lang w:val="fr-CH"/>
          </w:rPr>
        </w:rPrChange>
      </w:rPr>
    </w:pPr>
    <w:r w:rsidRPr="00544B3D">
      <w:rPr>
        <w:i/>
        <w:szCs w:val="16"/>
        <w:lang w:val="it-IT"/>
      </w:rPr>
      <w:t>Sensors</w:t>
    </w:r>
    <w:r w:rsidRPr="00544B3D">
      <w:rPr>
        <w:szCs w:val="16"/>
        <w:lang w:val="it-IT"/>
      </w:rPr>
      <w:t xml:space="preserve"> </w:t>
    </w:r>
    <w:r w:rsidR="000B0C7D">
      <w:rPr>
        <w:b/>
        <w:szCs w:val="16"/>
        <w:lang w:val="it-IT"/>
      </w:rPr>
      <w:t>2024</w:t>
    </w:r>
    <w:r w:rsidR="00375A07" w:rsidRPr="00375A07">
      <w:rPr>
        <w:szCs w:val="16"/>
        <w:lang w:val="it-IT"/>
      </w:rPr>
      <w:t>,</w:t>
    </w:r>
    <w:r w:rsidR="000B0C7D">
      <w:rPr>
        <w:i/>
        <w:szCs w:val="16"/>
        <w:lang w:val="it-IT"/>
      </w:rPr>
      <w:t xml:space="preserve"> 24</w:t>
    </w:r>
    <w:r w:rsidR="00375A07" w:rsidRPr="00375A07">
      <w:rPr>
        <w:szCs w:val="16"/>
        <w:lang w:val="it-IT"/>
      </w:rPr>
      <w:t xml:space="preserve">, </w:t>
    </w:r>
    <w:r w:rsidR="001F5853">
      <w:rPr>
        <w:szCs w:val="16"/>
        <w:lang w:val="it-IT"/>
      </w:rPr>
      <w:t>x</w:t>
    </w:r>
    <w:r w:rsidR="003D660D">
      <w:rPr>
        <w:szCs w:val="16"/>
        <w:lang w:val="it-IT"/>
      </w:rPr>
      <w:t>. https://doi.org/10.3390/xxxxx</w:t>
    </w:r>
    <w:r w:rsidR="00691AA3" w:rsidRPr="00943C10">
      <w:rPr>
        <w:lang w:val="it-IT"/>
        <w:rPrChange w:id="75" w:author="Janusz Kulon" w:date="2024-01-18T12:44:00Z">
          <w:rPr>
            <w:lang w:val="fr-CH"/>
          </w:rPr>
        </w:rPrChange>
      </w:rPr>
      <w:tab/>
    </w:r>
    <w:r w:rsidRPr="00943C10">
      <w:rPr>
        <w:lang w:val="it-IT"/>
        <w:rPrChange w:id="76" w:author="Janusz Kulon" w:date="2024-01-18T12:44:00Z">
          <w:rPr>
            <w:lang w:val="fr-CH"/>
          </w:rPr>
        </w:rPrChange>
      </w:rPr>
      <w:t>www.mdpi.com/journal/</w:t>
    </w:r>
    <w:r w:rsidRPr="00544B3D">
      <w:rPr>
        <w:lang w:val="it-IT"/>
      </w:rPr>
      <w:t>sensors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1E39" w14:textId="77777777" w:rsidR="00230BB2" w:rsidRDefault="00230BB2">
      <w:pPr>
        <w:spacing w:line="240" w:lineRule="auto"/>
      </w:pPr>
      <w:r>
        <w:separator/>
      </w:r>
    </w:p>
  </w:footnote>
  <w:footnote w:type="continuationSeparator" w:id="0">
    <w:p w14:paraId="1D619BF8" w14:textId="77777777" w:rsidR="00230BB2" w:rsidRDefault="00230B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872E1" w14:textId="77777777" w:rsidR="00494C08" w:rsidRDefault="00494C08" w:rsidP="00494C08">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1FD8" w14:textId="77777777" w:rsidR="003D660D" w:rsidRDefault="00494C08" w:rsidP="00691AA3">
    <w:pPr>
      <w:tabs>
        <w:tab w:val="right" w:pos="10466"/>
      </w:tabs>
      <w:adjustRightInd w:val="0"/>
      <w:snapToGrid w:val="0"/>
      <w:spacing w:line="240" w:lineRule="auto"/>
      <w:rPr>
        <w:sz w:val="16"/>
      </w:rPr>
    </w:pPr>
    <w:r>
      <w:rPr>
        <w:i/>
        <w:sz w:val="16"/>
      </w:rPr>
      <w:t xml:space="preserve">Sensors </w:t>
    </w:r>
    <w:r w:rsidR="000B0C7D">
      <w:rPr>
        <w:b/>
        <w:sz w:val="16"/>
      </w:rPr>
      <w:t>2024</w:t>
    </w:r>
    <w:r w:rsidR="00375A07" w:rsidRPr="00375A07">
      <w:rPr>
        <w:sz w:val="16"/>
      </w:rPr>
      <w:t>,</w:t>
    </w:r>
    <w:r w:rsidR="000B0C7D">
      <w:rPr>
        <w:i/>
        <w:sz w:val="16"/>
      </w:rPr>
      <w:t xml:space="preserve"> 24</w:t>
    </w:r>
    <w:r w:rsidR="001F5853">
      <w:rPr>
        <w:sz w:val="16"/>
      </w:rPr>
      <w:t>, x FOR PEER REVIEW</w:t>
    </w:r>
    <w:r w:rsidR="00691AA3">
      <w:rPr>
        <w:sz w:val="16"/>
      </w:rPr>
      <w:tab/>
    </w:r>
    <w:r w:rsidR="001F5853">
      <w:rPr>
        <w:sz w:val="16"/>
      </w:rPr>
      <w:fldChar w:fldCharType="begin"/>
    </w:r>
    <w:r w:rsidR="001F5853">
      <w:rPr>
        <w:sz w:val="16"/>
      </w:rPr>
      <w:instrText xml:space="preserve"> PAGE   \* MERGEFORMAT </w:instrText>
    </w:r>
    <w:r w:rsidR="001F5853">
      <w:rPr>
        <w:sz w:val="16"/>
      </w:rPr>
      <w:fldChar w:fldCharType="separate"/>
    </w:r>
    <w:r w:rsidR="00054346">
      <w:rPr>
        <w:sz w:val="16"/>
      </w:rPr>
      <w:t>5</w:t>
    </w:r>
    <w:r w:rsidR="001F5853">
      <w:rPr>
        <w:sz w:val="16"/>
      </w:rPr>
      <w:fldChar w:fldCharType="end"/>
    </w:r>
    <w:r w:rsidR="001F5853">
      <w:rPr>
        <w:sz w:val="16"/>
      </w:rPr>
      <w:t xml:space="preserve"> of </w:t>
    </w:r>
    <w:r w:rsidR="001F5853">
      <w:rPr>
        <w:sz w:val="16"/>
      </w:rPr>
      <w:fldChar w:fldCharType="begin"/>
    </w:r>
    <w:r w:rsidR="001F5853">
      <w:rPr>
        <w:sz w:val="16"/>
      </w:rPr>
      <w:instrText xml:space="preserve"> NUMPAGES   \* MERGEFORMAT </w:instrText>
    </w:r>
    <w:r w:rsidR="001F5853">
      <w:rPr>
        <w:sz w:val="16"/>
      </w:rPr>
      <w:fldChar w:fldCharType="separate"/>
    </w:r>
    <w:r w:rsidR="00054346">
      <w:rPr>
        <w:sz w:val="16"/>
      </w:rPr>
      <w:t>5</w:t>
    </w:r>
    <w:r w:rsidR="001F5853">
      <w:rPr>
        <w:sz w:val="16"/>
      </w:rPr>
      <w:fldChar w:fldCharType="end"/>
    </w:r>
  </w:p>
  <w:p w14:paraId="199355D9" w14:textId="77777777" w:rsidR="00494C08" w:rsidRPr="00DC1886" w:rsidRDefault="00494C08" w:rsidP="00864137">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3D660D" w:rsidRPr="00691AA3" w14:paraId="183F583A" w14:textId="77777777" w:rsidTr="00E02AA2">
      <w:trPr>
        <w:trHeight w:val="686"/>
      </w:trPr>
      <w:tc>
        <w:tcPr>
          <w:tcW w:w="3679" w:type="dxa"/>
          <w:shd w:val="clear" w:color="auto" w:fill="auto"/>
          <w:vAlign w:val="center"/>
        </w:tcPr>
        <w:p w14:paraId="5F941EB2" w14:textId="77777777" w:rsidR="003D660D" w:rsidRPr="00EF08AF" w:rsidRDefault="00FE2A09" w:rsidP="00691AA3">
          <w:pPr>
            <w:pStyle w:val="Header"/>
            <w:pBdr>
              <w:bottom w:val="none" w:sz="0" w:space="0" w:color="auto"/>
            </w:pBdr>
            <w:jc w:val="left"/>
            <w:rPr>
              <w:rFonts w:eastAsia="DengXian"/>
              <w:b/>
              <w:bCs/>
            </w:rPr>
          </w:pPr>
          <w:r w:rsidRPr="00EF08AF">
            <w:rPr>
              <w:rFonts w:eastAsia="DengXian"/>
              <w:b/>
              <w:bCs/>
              <w:noProof/>
            </w:rPr>
            <w:drawing>
              <wp:inline distT="0" distB="0" distL="0" distR="0" wp14:anchorId="67A8C734" wp14:editId="50EF035C">
                <wp:extent cx="1482725" cy="429260"/>
                <wp:effectExtent l="0" t="0" r="0" b="0"/>
                <wp:docPr id="1"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Desktop\logos\png\sensor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2725" cy="429260"/>
                        </a:xfrm>
                        <a:prstGeom prst="rect">
                          <a:avLst/>
                        </a:prstGeom>
                        <a:noFill/>
                        <a:ln>
                          <a:noFill/>
                        </a:ln>
                      </pic:spPr>
                    </pic:pic>
                  </a:graphicData>
                </a:graphic>
              </wp:inline>
            </w:drawing>
          </w:r>
        </w:p>
      </w:tc>
      <w:tc>
        <w:tcPr>
          <w:tcW w:w="4535" w:type="dxa"/>
          <w:shd w:val="clear" w:color="auto" w:fill="auto"/>
          <w:vAlign w:val="center"/>
        </w:tcPr>
        <w:p w14:paraId="506A73FF" w14:textId="77777777" w:rsidR="003D660D" w:rsidRPr="00EF08AF" w:rsidRDefault="003D660D" w:rsidP="00691AA3">
          <w:pPr>
            <w:pStyle w:val="Header"/>
            <w:pBdr>
              <w:bottom w:val="none" w:sz="0" w:space="0" w:color="auto"/>
            </w:pBdr>
            <w:rPr>
              <w:rFonts w:eastAsia="DengXian"/>
              <w:b/>
              <w:bCs/>
            </w:rPr>
          </w:pPr>
        </w:p>
      </w:tc>
      <w:tc>
        <w:tcPr>
          <w:tcW w:w="2273" w:type="dxa"/>
          <w:shd w:val="clear" w:color="auto" w:fill="auto"/>
          <w:vAlign w:val="center"/>
        </w:tcPr>
        <w:p w14:paraId="1EF0D59B" w14:textId="77777777" w:rsidR="003D660D" w:rsidRPr="00EF08AF" w:rsidRDefault="00E02AA2" w:rsidP="00E02AA2">
          <w:pPr>
            <w:pStyle w:val="Header"/>
            <w:pBdr>
              <w:bottom w:val="none" w:sz="0" w:space="0" w:color="auto"/>
            </w:pBdr>
            <w:jc w:val="right"/>
            <w:rPr>
              <w:rFonts w:eastAsia="DengXian"/>
              <w:b/>
              <w:bCs/>
            </w:rPr>
          </w:pPr>
          <w:r>
            <w:rPr>
              <w:rFonts w:eastAsia="DengXian"/>
              <w:b/>
              <w:bCs/>
              <w:noProof/>
            </w:rPr>
            <w:drawing>
              <wp:inline distT="0" distB="0" distL="0" distR="0" wp14:anchorId="7C60C8B8" wp14:editId="2801350E">
                <wp:extent cx="540000" cy="360000"/>
                <wp:effectExtent l="0" t="0" r="0" b="2540"/>
                <wp:docPr id="2081103766" name="Picture 1"/>
                <wp:cNvGraphicFramePr/>
                <a:graphic xmlns:a="http://schemas.openxmlformats.org/drawingml/2006/main">
                  <a:graphicData uri="http://schemas.openxmlformats.org/drawingml/2006/picture">
                    <pic:pic xmlns:pic="http://schemas.openxmlformats.org/drawingml/2006/picture">
                      <pic:nvPicPr>
                        <pic:cNvPr id="2081103766" name=""/>
                        <pic:cNvPicPr/>
                      </pic:nvPicPr>
                      <pic:blipFill>
                        <a:blip r:embed="rId2"/>
                        <a:stretch>
                          <a:fillRect/>
                        </a:stretch>
                      </pic:blipFill>
                      <pic:spPr>
                        <a:xfrm>
                          <a:off x="0" y="0"/>
                          <a:ext cx="540000" cy="360000"/>
                        </a:xfrm>
                        <a:prstGeom prst="rect">
                          <a:avLst/>
                        </a:prstGeom>
                      </pic:spPr>
                    </pic:pic>
                  </a:graphicData>
                </a:graphic>
              </wp:inline>
            </w:drawing>
          </w:r>
        </w:p>
      </w:tc>
    </w:tr>
  </w:tbl>
  <w:p w14:paraId="51287665" w14:textId="77777777" w:rsidR="00494C08" w:rsidRPr="003D660D" w:rsidRDefault="00494C08" w:rsidP="00864137">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097"/>
    <w:multiLevelType w:val="hybridMultilevel"/>
    <w:tmpl w:val="AB14AD16"/>
    <w:lvl w:ilvl="0" w:tplc="583C8054">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658299A2"/>
    <w:lvl w:ilvl="0" w:tplc="CE24E69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70BD9"/>
    <w:multiLevelType w:val="hybridMultilevel"/>
    <w:tmpl w:val="5AE2FE8A"/>
    <w:lvl w:ilvl="0" w:tplc="9BFED6D8">
      <w:start w:val="1"/>
      <w:numFmt w:val="decimal"/>
      <w:lvlText w:val="%1."/>
      <w:lvlJc w:val="left"/>
      <w:pPr>
        <w:ind w:left="5576" w:hanging="360"/>
      </w:pPr>
      <w:rPr>
        <w:rFonts w:hint="default"/>
      </w:rPr>
    </w:lvl>
    <w:lvl w:ilvl="1" w:tplc="08090019" w:tentative="1">
      <w:start w:val="1"/>
      <w:numFmt w:val="lowerLetter"/>
      <w:lvlText w:val="%2."/>
      <w:lvlJc w:val="left"/>
      <w:pPr>
        <w:ind w:left="4048" w:hanging="360"/>
      </w:pPr>
    </w:lvl>
    <w:lvl w:ilvl="2" w:tplc="0809001B" w:tentative="1">
      <w:start w:val="1"/>
      <w:numFmt w:val="lowerRoman"/>
      <w:lvlText w:val="%3."/>
      <w:lvlJc w:val="right"/>
      <w:pPr>
        <w:ind w:left="4768" w:hanging="180"/>
      </w:pPr>
    </w:lvl>
    <w:lvl w:ilvl="3" w:tplc="0809000F" w:tentative="1">
      <w:start w:val="1"/>
      <w:numFmt w:val="decimal"/>
      <w:lvlText w:val="%4."/>
      <w:lvlJc w:val="left"/>
      <w:pPr>
        <w:ind w:left="5488" w:hanging="360"/>
      </w:pPr>
    </w:lvl>
    <w:lvl w:ilvl="4" w:tplc="08090019" w:tentative="1">
      <w:start w:val="1"/>
      <w:numFmt w:val="lowerLetter"/>
      <w:lvlText w:val="%5."/>
      <w:lvlJc w:val="left"/>
      <w:pPr>
        <w:ind w:left="6208" w:hanging="360"/>
      </w:pPr>
    </w:lvl>
    <w:lvl w:ilvl="5" w:tplc="0809001B" w:tentative="1">
      <w:start w:val="1"/>
      <w:numFmt w:val="lowerRoman"/>
      <w:lvlText w:val="%6."/>
      <w:lvlJc w:val="right"/>
      <w:pPr>
        <w:ind w:left="6928" w:hanging="180"/>
      </w:pPr>
    </w:lvl>
    <w:lvl w:ilvl="6" w:tplc="0809000F" w:tentative="1">
      <w:start w:val="1"/>
      <w:numFmt w:val="decimal"/>
      <w:lvlText w:val="%7."/>
      <w:lvlJc w:val="left"/>
      <w:pPr>
        <w:ind w:left="7648" w:hanging="360"/>
      </w:pPr>
    </w:lvl>
    <w:lvl w:ilvl="7" w:tplc="08090019" w:tentative="1">
      <w:start w:val="1"/>
      <w:numFmt w:val="lowerLetter"/>
      <w:lvlText w:val="%8."/>
      <w:lvlJc w:val="left"/>
      <w:pPr>
        <w:ind w:left="8368" w:hanging="360"/>
      </w:pPr>
    </w:lvl>
    <w:lvl w:ilvl="8" w:tplc="0809001B" w:tentative="1">
      <w:start w:val="1"/>
      <w:numFmt w:val="lowerRoman"/>
      <w:lvlText w:val="%9."/>
      <w:lvlJc w:val="right"/>
      <w:pPr>
        <w:ind w:left="9088"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44F0656F"/>
    <w:multiLevelType w:val="hybridMultilevel"/>
    <w:tmpl w:val="0736202C"/>
    <w:lvl w:ilvl="0" w:tplc="E1449EAE">
      <w:start w:val="4"/>
      <w:numFmt w:val="bullet"/>
      <w:lvlText w:val="-"/>
      <w:lvlJc w:val="left"/>
      <w:pPr>
        <w:ind w:left="2968" w:hanging="360"/>
      </w:pPr>
      <w:rPr>
        <w:rFonts w:ascii="Palatino Linotype" w:eastAsia="Times New Roman" w:hAnsi="Palatino Linotype" w:cs="Times New Roman" w:hint="default"/>
      </w:rPr>
    </w:lvl>
    <w:lvl w:ilvl="1" w:tplc="08090003" w:tentative="1">
      <w:start w:val="1"/>
      <w:numFmt w:val="bullet"/>
      <w:lvlText w:val="o"/>
      <w:lvlJc w:val="left"/>
      <w:pPr>
        <w:ind w:left="3688" w:hanging="360"/>
      </w:pPr>
      <w:rPr>
        <w:rFonts w:ascii="Courier New" w:hAnsi="Courier New" w:cs="Courier New" w:hint="default"/>
      </w:rPr>
    </w:lvl>
    <w:lvl w:ilvl="2" w:tplc="08090005" w:tentative="1">
      <w:start w:val="1"/>
      <w:numFmt w:val="bullet"/>
      <w:lvlText w:val=""/>
      <w:lvlJc w:val="left"/>
      <w:pPr>
        <w:ind w:left="4408" w:hanging="360"/>
      </w:pPr>
      <w:rPr>
        <w:rFonts w:ascii="Wingdings" w:hAnsi="Wingdings" w:hint="default"/>
      </w:rPr>
    </w:lvl>
    <w:lvl w:ilvl="3" w:tplc="08090001" w:tentative="1">
      <w:start w:val="1"/>
      <w:numFmt w:val="bullet"/>
      <w:lvlText w:val=""/>
      <w:lvlJc w:val="left"/>
      <w:pPr>
        <w:ind w:left="5128" w:hanging="360"/>
      </w:pPr>
      <w:rPr>
        <w:rFonts w:ascii="Symbol" w:hAnsi="Symbol" w:hint="default"/>
      </w:rPr>
    </w:lvl>
    <w:lvl w:ilvl="4" w:tplc="08090003" w:tentative="1">
      <w:start w:val="1"/>
      <w:numFmt w:val="bullet"/>
      <w:lvlText w:val="o"/>
      <w:lvlJc w:val="left"/>
      <w:pPr>
        <w:ind w:left="5848" w:hanging="360"/>
      </w:pPr>
      <w:rPr>
        <w:rFonts w:ascii="Courier New" w:hAnsi="Courier New" w:cs="Courier New" w:hint="default"/>
      </w:rPr>
    </w:lvl>
    <w:lvl w:ilvl="5" w:tplc="08090005" w:tentative="1">
      <w:start w:val="1"/>
      <w:numFmt w:val="bullet"/>
      <w:lvlText w:val=""/>
      <w:lvlJc w:val="left"/>
      <w:pPr>
        <w:ind w:left="6568" w:hanging="360"/>
      </w:pPr>
      <w:rPr>
        <w:rFonts w:ascii="Wingdings" w:hAnsi="Wingdings" w:hint="default"/>
      </w:rPr>
    </w:lvl>
    <w:lvl w:ilvl="6" w:tplc="08090001" w:tentative="1">
      <w:start w:val="1"/>
      <w:numFmt w:val="bullet"/>
      <w:lvlText w:val=""/>
      <w:lvlJc w:val="left"/>
      <w:pPr>
        <w:ind w:left="7288" w:hanging="360"/>
      </w:pPr>
      <w:rPr>
        <w:rFonts w:ascii="Symbol" w:hAnsi="Symbol" w:hint="default"/>
      </w:rPr>
    </w:lvl>
    <w:lvl w:ilvl="7" w:tplc="08090003" w:tentative="1">
      <w:start w:val="1"/>
      <w:numFmt w:val="bullet"/>
      <w:lvlText w:val="o"/>
      <w:lvlJc w:val="left"/>
      <w:pPr>
        <w:ind w:left="8008" w:hanging="360"/>
      </w:pPr>
      <w:rPr>
        <w:rFonts w:ascii="Courier New" w:hAnsi="Courier New" w:cs="Courier New" w:hint="default"/>
      </w:rPr>
    </w:lvl>
    <w:lvl w:ilvl="8" w:tplc="08090005" w:tentative="1">
      <w:start w:val="1"/>
      <w:numFmt w:val="bullet"/>
      <w:lvlText w:val=""/>
      <w:lvlJc w:val="left"/>
      <w:pPr>
        <w:ind w:left="8728" w:hanging="360"/>
      </w:pPr>
      <w:rPr>
        <w:rFonts w:ascii="Wingdings" w:hAnsi="Wingdings" w:hint="default"/>
      </w:rPr>
    </w:lvl>
  </w:abstractNum>
  <w:abstractNum w:abstractNumId="9" w15:restartNumberingAfterBreak="0">
    <w:nsid w:val="516F5EC2"/>
    <w:multiLevelType w:val="hybridMultilevel"/>
    <w:tmpl w:val="58DEA4F2"/>
    <w:lvl w:ilvl="0" w:tplc="7D20D4A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66ED6766"/>
    <w:multiLevelType w:val="hybridMultilevel"/>
    <w:tmpl w:val="D398FA34"/>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abstractNum w:abstractNumId="13"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2173DC"/>
    <w:multiLevelType w:val="hybridMultilevel"/>
    <w:tmpl w:val="184EDD5C"/>
    <w:lvl w:ilvl="0" w:tplc="6C4ADA66">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16D7A"/>
    <w:multiLevelType w:val="hybridMultilevel"/>
    <w:tmpl w:val="C5E45916"/>
    <w:lvl w:ilvl="0" w:tplc="9BFED6D8">
      <w:start w:val="1"/>
      <w:numFmt w:val="decimal"/>
      <w:lvlText w:val="%1."/>
      <w:lvlJc w:val="left"/>
      <w:pPr>
        <w:ind w:left="2968" w:hanging="360"/>
      </w:pPr>
      <w:rPr>
        <w:rFonts w:hint="default"/>
      </w:rPr>
    </w:lvl>
    <w:lvl w:ilvl="1" w:tplc="08090019" w:tentative="1">
      <w:start w:val="1"/>
      <w:numFmt w:val="lowerLetter"/>
      <w:lvlText w:val="%2."/>
      <w:lvlJc w:val="left"/>
      <w:pPr>
        <w:ind w:left="3688" w:hanging="360"/>
      </w:pPr>
    </w:lvl>
    <w:lvl w:ilvl="2" w:tplc="0809001B" w:tentative="1">
      <w:start w:val="1"/>
      <w:numFmt w:val="lowerRoman"/>
      <w:lvlText w:val="%3."/>
      <w:lvlJc w:val="right"/>
      <w:pPr>
        <w:ind w:left="4408" w:hanging="180"/>
      </w:pPr>
    </w:lvl>
    <w:lvl w:ilvl="3" w:tplc="0809000F" w:tentative="1">
      <w:start w:val="1"/>
      <w:numFmt w:val="decimal"/>
      <w:lvlText w:val="%4."/>
      <w:lvlJc w:val="left"/>
      <w:pPr>
        <w:ind w:left="5128" w:hanging="360"/>
      </w:pPr>
    </w:lvl>
    <w:lvl w:ilvl="4" w:tplc="08090019" w:tentative="1">
      <w:start w:val="1"/>
      <w:numFmt w:val="lowerLetter"/>
      <w:lvlText w:val="%5."/>
      <w:lvlJc w:val="left"/>
      <w:pPr>
        <w:ind w:left="5848" w:hanging="360"/>
      </w:pPr>
    </w:lvl>
    <w:lvl w:ilvl="5" w:tplc="0809001B" w:tentative="1">
      <w:start w:val="1"/>
      <w:numFmt w:val="lowerRoman"/>
      <w:lvlText w:val="%6."/>
      <w:lvlJc w:val="right"/>
      <w:pPr>
        <w:ind w:left="6568" w:hanging="180"/>
      </w:pPr>
    </w:lvl>
    <w:lvl w:ilvl="6" w:tplc="0809000F" w:tentative="1">
      <w:start w:val="1"/>
      <w:numFmt w:val="decimal"/>
      <w:lvlText w:val="%7."/>
      <w:lvlJc w:val="left"/>
      <w:pPr>
        <w:ind w:left="7288" w:hanging="360"/>
      </w:pPr>
    </w:lvl>
    <w:lvl w:ilvl="7" w:tplc="08090019" w:tentative="1">
      <w:start w:val="1"/>
      <w:numFmt w:val="lowerLetter"/>
      <w:lvlText w:val="%8."/>
      <w:lvlJc w:val="left"/>
      <w:pPr>
        <w:ind w:left="8008" w:hanging="360"/>
      </w:pPr>
    </w:lvl>
    <w:lvl w:ilvl="8" w:tplc="0809001B" w:tentative="1">
      <w:start w:val="1"/>
      <w:numFmt w:val="lowerRoman"/>
      <w:lvlText w:val="%9."/>
      <w:lvlJc w:val="right"/>
      <w:pPr>
        <w:ind w:left="8728" w:hanging="180"/>
      </w:pPr>
    </w:lvl>
  </w:abstractNum>
  <w:num w:numId="1" w16cid:durableId="179896598">
    <w:abstractNumId w:val="4"/>
  </w:num>
  <w:num w:numId="2" w16cid:durableId="2082214220">
    <w:abstractNumId w:val="7"/>
  </w:num>
  <w:num w:numId="3" w16cid:durableId="36320722">
    <w:abstractNumId w:val="3"/>
  </w:num>
  <w:num w:numId="4" w16cid:durableId="1384989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7201333">
    <w:abstractNumId w:val="5"/>
  </w:num>
  <w:num w:numId="6" w16cid:durableId="185486536">
    <w:abstractNumId w:val="11"/>
  </w:num>
  <w:num w:numId="7" w16cid:durableId="506138153">
    <w:abstractNumId w:val="2"/>
  </w:num>
  <w:num w:numId="8" w16cid:durableId="435441756">
    <w:abstractNumId w:val="11"/>
  </w:num>
  <w:num w:numId="9" w16cid:durableId="2099599000">
    <w:abstractNumId w:val="2"/>
  </w:num>
  <w:num w:numId="10" w16cid:durableId="2097052928">
    <w:abstractNumId w:val="11"/>
  </w:num>
  <w:num w:numId="11" w16cid:durableId="561722406">
    <w:abstractNumId w:val="2"/>
  </w:num>
  <w:num w:numId="12" w16cid:durableId="389156302">
    <w:abstractNumId w:val="13"/>
  </w:num>
  <w:num w:numId="13" w16cid:durableId="1071126010">
    <w:abstractNumId w:val="11"/>
  </w:num>
  <w:num w:numId="14" w16cid:durableId="421951362">
    <w:abstractNumId w:val="2"/>
  </w:num>
  <w:num w:numId="15" w16cid:durableId="1415662396">
    <w:abstractNumId w:val="1"/>
  </w:num>
  <w:num w:numId="16" w16cid:durableId="1437555045">
    <w:abstractNumId w:val="10"/>
  </w:num>
  <w:num w:numId="17" w16cid:durableId="1787506705">
    <w:abstractNumId w:val="0"/>
  </w:num>
  <w:num w:numId="18" w16cid:durableId="1257591184">
    <w:abstractNumId w:val="11"/>
  </w:num>
  <w:num w:numId="19" w16cid:durableId="816339839">
    <w:abstractNumId w:val="2"/>
  </w:num>
  <w:num w:numId="20" w16cid:durableId="82184573">
    <w:abstractNumId w:val="1"/>
  </w:num>
  <w:num w:numId="21" w16cid:durableId="2131849546">
    <w:abstractNumId w:val="0"/>
  </w:num>
  <w:num w:numId="22" w16cid:durableId="412893780">
    <w:abstractNumId w:val="9"/>
  </w:num>
  <w:num w:numId="23" w16cid:durableId="1463156902">
    <w:abstractNumId w:val="14"/>
  </w:num>
  <w:num w:numId="24" w16cid:durableId="1619292069">
    <w:abstractNumId w:val="12"/>
  </w:num>
  <w:num w:numId="25" w16cid:durableId="1480927341">
    <w:abstractNumId w:val="6"/>
  </w:num>
  <w:num w:numId="26" w16cid:durableId="473643400">
    <w:abstractNumId w:val="15"/>
  </w:num>
  <w:num w:numId="27" w16cid:durableId="11711423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usz Kulon">
    <w15:presenceInfo w15:providerId="AD" w15:userId="S::j.kulon@southwales.ac.uk::ad435128-f59f-4a02-a274-e9e2781a2488"/>
  </w15:person>
  <w15:person w15:author="Shiny Verghese">
    <w15:presenceInfo w15:providerId="AD" w15:userId="S::shiny.verghese@southwales.ac.uk::c10a988d-d41c-40c6-9572-b7208f9e528d"/>
  </w15:person>
  <w15:person w15:author="Odesola D F (FCES)">
    <w15:presenceInfo w15:providerId="AD" w15:userId="S::30025293@students.southwales.ac.uk::a0b92056-2b6b-4e32-a102-ab94f0d56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4368"/>
    <w:rsid w:val="00001DB4"/>
    <w:rsid w:val="00004247"/>
    <w:rsid w:val="00007D3D"/>
    <w:rsid w:val="00012035"/>
    <w:rsid w:val="000122AB"/>
    <w:rsid w:val="00012F4D"/>
    <w:rsid w:val="00013DA3"/>
    <w:rsid w:val="0001448F"/>
    <w:rsid w:val="000162A3"/>
    <w:rsid w:val="0001720C"/>
    <w:rsid w:val="000205B9"/>
    <w:rsid w:val="0002414D"/>
    <w:rsid w:val="000245F1"/>
    <w:rsid w:val="00024C20"/>
    <w:rsid w:val="00035BA7"/>
    <w:rsid w:val="00035DBF"/>
    <w:rsid w:val="000426F6"/>
    <w:rsid w:val="00043CB0"/>
    <w:rsid w:val="00043D16"/>
    <w:rsid w:val="000502EB"/>
    <w:rsid w:val="0005127A"/>
    <w:rsid w:val="00051552"/>
    <w:rsid w:val="00054346"/>
    <w:rsid w:val="000561FF"/>
    <w:rsid w:val="00056FD5"/>
    <w:rsid w:val="00057ED3"/>
    <w:rsid w:val="00060983"/>
    <w:rsid w:val="00064A99"/>
    <w:rsid w:val="00065B5F"/>
    <w:rsid w:val="000660BB"/>
    <w:rsid w:val="0006703E"/>
    <w:rsid w:val="00070792"/>
    <w:rsid w:val="00072F75"/>
    <w:rsid w:val="000774FA"/>
    <w:rsid w:val="00080004"/>
    <w:rsid w:val="000920EF"/>
    <w:rsid w:val="000921C6"/>
    <w:rsid w:val="000965BE"/>
    <w:rsid w:val="00096C5B"/>
    <w:rsid w:val="000A05FC"/>
    <w:rsid w:val="000A1078"/>
    <w:rsid w:val="000A159A"/>
    <w:rsid w:val="000A22EF"/>
    <w:rsid w:val="000A5805"/>
    <w:rsid w:val="000A5F1C"/>
    <w:rsid w:val="000A7172"/>
    <w:rsid w:val="000A72BF"/>
    <w:rsid w:val="000B0937"/>
    <w:rsid w:val="000B0C7D"/>
    <w:rsid w:val="000B4FD6"/>
    <w:rsid w:val="000B569B"/>
    <w:rsid w:val="000B5EC8"/>
    <w:rsid w:val="000B6F7E"/>
    <w:rsid w:val="000C6EF6"/>
    <w:rsid w:val="000D093B"/>
    <w:rsid w:val="000D386D"/>
    <w:rsid w:val="000D4377"/>
    <w:rsid w:val="000D6A8B"/>
    <w:rsid w:val="000D745D"/>
    <w:rsid w:val="000E0831"/>
    <w:rsid w:val="000E10A1"/>
    <w:rsid w:val="000E2958"/>
    <w:rsid w:val="000E41D4"/>
    <w:rsid w:val="000E48EA"/>
    <w:rsid w:val="000E49B8"/>
    <w:rsid w:val="000E5D21"/>
    <w:rsid w:val="000E6755"/>
    <w:rsid w:val="000F7A19"/>
    <w:rsid w:val="000F7EEF"/>
    <w:rsid w:val="00100B24"/>
    <w:rsid w:val="00101A8B"/>
    <w:rsid w:val="00102E15"/>
    <w:rsid w:val="0010482A"/>
    <w:rsid w:val="00104A38"/>
    <w:rsid w:val="00106602"/>
    <w:rsid w:val="00107716"/>
    <w:rsid w:val="00114546"/>
    <w:rsid w:val="0011586B"/>
    <w:rsid w:val="00115E34"/>
    <w:rsid w:val="00116A62"/>
    <w:rsid w:val="00116D08"/>
    <w:rsid w:val="00117995"/>
    <w:rsid w:val="00122648"/>
    <w:rsid w:val="0012339E"/>
    <w:rsid w:val="00131EA8"/>
    <w:rsid w:val="001335E2"/>
    <w:rsid w:val="00135066"/>
    <w:rsid w:val="001368F3"/>
    <w:rsid w:val="00141CD5"/>
    <w:rsid w:val="00142BCA"/>
    <w:rsid w:val="001441F6"/>
    <w:rsid w:val="001442BA"/>
    <w:rsid w:val="001445B9"/>
    <w:rsid w:val="0014623A"/>
    <w:rsid w:val="00146F28"/>
    <w:rsid w:val="00151F3A"/>
    <w:rsid w:val="00152BF4"/>
    <w:rsid w:val="00152C3B"/>
    <w:rsid w:val="00153545"/>
    <w:rsid w:val="00155325"/>
    <w:rsid w:val="0015690E"/>
    <w:rsid w:val="00156EFF"/>
    <w:rsid w:val="001615DC"/>
    <w:rsid w:val="0016232F"/>
    <w:rsid w:val="00163483"/>
    <w:rsid w:val="00163FF9"/>
    <w:rsid w:val="00164AE5"/>
    <w:rsid w:val="001658C7"/>
    <w:rsid w:val="001718DC"/>
    <w:rsid w:val="00174178"/>
    <w:rsid w:val="0017624F"/>
    <w:rsid w:val="00176972"/>
    <w:rsid w:val="00190BA2"/>
    <w:rsid w:val="001914F3"/>
    <w:rsid w:val="00194D3B"/>
    <w:rsid w:val="001A3085"/>
    <w:rsid w:val="001B2108"/>
    <w:rsid w:val="001B4E6A"/>
    <w:rsid w:val="001B65E3"/>
    <w:rsid w:val="001C4008"/>
    <w:rsid w:val="001C60E4"/>
    <w:rsid w:val="001C6BA7"/>
    <w:rsid w:val="001D0990"/>
    <w:rsid w:val="001D1D0D"/>
    <w:rsid w:val="001D2764"/>
    <w:rsid w:val="001D3467"/>
    <w:rsid w:val="001D6A40"/>
    <w:rsid w:val="001E2AEB"/>
    <w:rsid w:val="001E30F1"/>
    <w:rsid w:val="001E4D3B"/>
    <w:rsid w:val="001E78D5"/>
    <w:rsid w:val="001E7DBA"/>
    <w:rsid w:val="001F3965"/>
    <w:rsid w:val="001F5853"/>
    <w:rsid w:val="001F6C8E"/>
    <w:rsid w:val="00204513"/>
    <w:rsid w:val="00214271"/>
    <w:rsid w:val="00217BC0"/>
    <w:rsid w:val="00222CA6"/>
    <w:rsid w:val="00230BB2"/>
    <w:rsid w:val="00230F90"/>
    <w:rsid w:val="0023111C"/>
    <w:rsid w:val="0023443F"/>
    <w:rsid w:val="00236040"/>
    <w:rsid w:val="002420AB"/>
    <w:rsid w:val="002443F2"/>
    <w:rsid w:val="00246D7F"/>
    <w:rsid w:val="002512E1"/>
    <w:rsid w:val="00251533"/>
    <w:rsid w:val="0025212C"/>
    <w:rsid w:val="002532CA"/>
    <w:rsid w:val="00255A6D"/>
    <w:rsid w:val="00256D45"/>
    <w:rsid w:val="0026026D"/>
    <w:rsid w:val="00261428"/>
    <w:rsid w:val="00263A0A"/>
    <w:rsid w:val="00265AC0"/>
    <w:rsid w:val="002667F5"/>
    <w:rsid w:val="00266A6B"/>
    <w:rsid w:val="0027042E"/>
    <w:rsid w:val="002739C4"/>
    <w:rsid w:val="00277DA8"/>
    <w:rsid w:val="0028001A"/>
    <w:rsid w:val="0028224B"/>
    <w:rsid w:val="0028456A"/>
    <w:rsid w:val="002917A1"/>
    <w:rsid w:val="002A0D98"/>
    <w:rsid w:val="002A1F1B"/>
    <w:rsid w:val="002A7520"/>
    <w:rsid w:val="002A77E9"/>
    <w:rsid w:val="002B1144"/>
    <w:rsid w:val="002B1557"/>
    <w:rsid w:val="002B4990"/>
    <w:rsid w:val="002B5A55"/>
    <w:rsid w:val="002B5C8F"/>
    <w:rsid w:val="002B786A"/>
    <w:rsid w:val="002C0F71"/>
    <w:rsid w:val="002C44D5"/>
    <w:rsid w:val="002C58FA"/>
    <w:rsid w:val="002C622D"/>
    <w:rsid w:val="002D0695"/>
    <w:rsid w:val="002D3352"/>
    <w:rsid w:val="002D527E"/>
    <w:rsid w:val="002D70FE"/>
    <w:rsid w:val="002D7310"/>
    <w:rsid w:val="002D7871"/>
    <w:rsid w:val="002D7AC1"/>
    <w:rsid w:val="002D7D5E"/>
    <w:rsid w:val="002E03E4"/>
    <w:rsid w:val="002E32B4"/>
    <w:rsid w:val="002E34CD"/>
    <w:rsid w:val="002E69A2"/>
    <w:rsid w:val="002E72A0"/>
    <w:rsid w:val="002F26EF"/>
    <w:rsid w:val="002F3AF5"/>
    <w:rsid w:val="002F519B"/>
    <w:rsid w:val="002F78E4"/>
    <w:rsid w:val="0030186F"/>
    <w:rsid w:val="00303767"/>
    <w:rsid w:val="0030687D"/>
    <w:rsid w:val="0030701D"/>
    <w:rsid w:val="00310216"/>
    <w:rsid w:val="00311AE0"/>
    <w:rsid w:val="00313E7D"/>
    <w:rsid w:val="00315D74"/>
    <w:rsid w:val="00317AC0"/>
    <w:rsid w:val="00320D3C"/>
    <w:rsid w:val="00326141"/>
    <w:rsid w:val="0033058F"/>
    <w:rsid w:val="003317E6"/>
    <w:rsid w:val="003327F4"/>
    <w:rsid w:val="00335AD8"/>
    <w:rsid w:val="00335DC6"/>
    <w:rsid w:val="00336831"/>
    <w:rsid w:val="00342047"/>
    <w:rsid w:val="00343425"/>
    <w:rsid w:val="0034379F"/>
    <w:rsid w:val="0035032D"/>
    <w:rsid w:val="003521AE"/>
    <w:rsid w:val="003523B2"/>
    <w:rsid w:val="00354033"/>
    <w:rsid w:val="00354C2D"/>
    <w:rsid w:val="00355AB5"/>
    <w:rsid w:val="00357223"/>
    <w:rsid w:val="00357F7A"/>
    <w:rsid w:val="0036011B"/>
    <w:rsid w:val="00360976"/>
    <w:rsid w:val="003609A1"/>
    <w:rsid w:val="00363286"/>
    <w:rsid w:val="00363A61"/>
    <w:rsid w:val="003652CD"/>
    <w:rsid w:val="00365487"/>
    <w:rsid w:val="003674C1"/>
    <w:rsid w:val="00375A07"/>
    <w:rsid w:val="00375F4D"/>
    <w:rsid w:val="00377155"/>
    <w:rsid w:val="00380625"/>
    <w:rsid w:val="00380AAD"/>
    <w:rsid w:val="00381B0E"/>
    <w:rsid w:val="00385582"/>
    <w:rsid w:val="003879C2"/>
    <w:rsid w:val="003879CC"/>
    <w:rsid w:val="00391D55"/>
    <w:rsid w:val="00392C34"/>
    <w:rsid w:val="00395BD1"/>
    <w:rsid w:val="003A1A3F"/>
    <w:rsid w:val="003A2904"/>
    <w:rsid w:val="003A446E"/>
    <w:rsid w:val="003A5952"/>
    <w:rsid w:val="003A6680"/>
    <w:rsid w:val="003A78BB"/>
    <w:rsid w:val="003A79BE"/>
    <w:rsid w:val="003B3247"/>
    <w:rsid w:val="003B353A"/>
    <w:rsid w:val="003B4977"/>
    <w:rsid w:val="003B57C7"/>
    <w:rsid w:val="003B684D"/>
    <w:rsid w:val="003B7EE8"/>
    <w:rsid w:val="003C0D91"/>
    <w:rsid w:val="003C0EEF"/>
    <w:rsid w:val="003C4184"/>
    <w:rsid w:val="003C56C2"/>
    <w:rsid w:val="003C7292"/>
    <w:rsid w:val="003D19DF"/>
    <w:rsid w:val="003D428C"/>
    <w:rsid w:val="003D660D"/>
    <w:rsid w:val="003D76A7"/>
    <w:rsid w:val="003E1429"/>
    <w:rsid w:val="003E1F3A"/>
    <w:rsid w:val="003E1F6E"/>
    <w:rsid w:val="003E2099"/>
    <w:rsid w:val="003E48BB"/>
    <w:rsid w:val="003E5CDA"/>
    <w:rsid w:val="003E7FFA"/>
    <w:rsid w:val="003F1D3D"/>
    <w:rsid w:val="003F3E95"/>
    <w:rsid w:val="003F5301"/>
    <w:rsid w:val="003F5356"/>
    <w:rsid w:val="003F57FE"/>
    <w:rsid w:val="003F7CB2"/>
    <w:rsid w:val="00401B29"/>
    <w:rsid w:val="00401D30"/>
    <w:rsid w:val="004047BF"/>
    <w:rsid w:val="00405542"/>
    <w:rsid w:val="004072F0"/>
    <w:rsid w:val="004133BA"/>
    <w:rsid w:val="004144C5"/>
    <w:rsid w:val="00415DB7"/>
    <w:rsid w:val="00416C94"/>
    <w:rsid w:val="00420A3D"/>
    <w:rsid w:val="00421DAE"/>
    <w:rsid w:val="004223D5"/>
    <w:rsid w:val="00422435"/>
    <w:rsid w:val="00422649"/>
    <w:rsid w:val="00424A49"/>
    <w:rsid w:val="00430029"/>
    <w:rsid w:val="00431A1E"/>
    <w:rsid w:val="004332C2"/>
    <w:rsid w:val="00435E48"/>
    <w:rsid w:val="00441187"/>
    <w:rsid w:val="0045409B"/>
    <w:rsid w:val="004546AA"/>
    <w:rsid w:val="00454769"/>
    <w:rsid w:val="0045658A"/>
    <w:rsid w:val="004567F8"/>
    <w:rsid w:val="00461C17"/>
    <w:rsid w:val="00463AC8"/>
    <w:rsid w:val="00466707"/>
    <w:rsid w:val="00466881"/>
    <w:rsid w:val="00470F8C"/>
    <w:rsid w:val="00471EDC"/>
    <w:rsid w:val="0047217C"/>
    <w:rsid w:val="00473E89"/>
    <w:rsid w:val="00474ED6"/>
    <w:rsid w:val="00475FA0"/>
    <w:rsid w:val="00480774"/>
    <w:rsid w:val="00481CAC"/>
    <w:rsid w:val="004835B0"/>
    <w:rsid w:val="004846E4"/>
    <w:rsid w:val="004853C6"/>
    <w:rsid w:val="004860FC"/>
    <w:rsid w:val="00491C60"/>
    <w:rsid w:val="00494B46"/>
    <w:rsid w:val="00494C08"/>
    <w:rsid w:val="004955E5"/>
    <w:rsid w:val="0049588C"/>
    <w:rsid w:val="00496163"/>
    <w:rsid w:val="00496D70"/>
    <w:rsid w:val="00497112"/>
    <w:rsid w:val="00497B82"/>
    <w:rsid w:val="004A0FCB"/>
    <w:rsid w:val="004A176C"/>
    <w:rsid w:val="004A1A00"/>
    <w:rsid w:val="004A3D5D"/>
    <w:rsid w:val="004A44D3"/>
    <w:rsid w:val="004A49D9"/>
    <w:rsid w:val="004A515F"/>
    <w:rsid w:val="004A59FE"/>
    <w:rsid w:val="004A7176"/>
    <w:rsid w:val="004A7B5B"/>
    <w:rsid w:val="004B0BB4"/>
    <w:rsid w:val="004B2B0E"/>
    <w:rsid w:val="004C02D5"/>
    <w:rsid w:val="004C0E93"/>
    <w:rsid w:val="004C3326"/>
    <w:rsid w:val="004C7DB0"/>
    <w:rsid w:val="004D7BC9"/>
    <w:rsid w:val="004D7F67"/>
    <w:rsid w:val="004E0CDD"/>
    <w:rsid w:val="004E2C8B"/>
    <w:rsid w:val="004E36FA"/>
    <w:rsid w:val="004E37AA"/>
    <w:rsid w:val="004F0C07"/>
    <w:rsid w:val="004F30C0"/>
    <w:rsid w:val="004F5641"/>
    <w:rsid w:val="004F5EEF"/>
    <w:rsid w:val="00510258"/>
    <w:rsid w:val="00521F2D"/>
    <w:rsid w:val="00530748"/>
    <w:rsid w:val="0053287E"/>
    <w:rsid w:val="00532D3F"/>
    <w:rsid w:val="005335D1"/>
    <w:rsid w:val="0053554F"/>
    <w:rsid w:val="00535E6D"/>
    <w:rsid w:val="00542B66"/>
    <w:rsid w:val="00544F17"/>
    <w:rsid w:val="00545897"/>
    <w:rsid w:val="00545E57"/>
    <w:rsid w:val="00546FFF"/>
    <w:rsid w:val="00547CB0"/>
    <w:rsid w:val="00554016"/>
    <w:rsid w:val="00554497"/>
    <w:rsid w:val="00556E99"/>
    <w:rsid w:val="0055789E"/>
    <w:rsid w:val="005608DF"/>
    <w:rsid w:val="00562FC7"/>
    <w:rsid w:val="005643C5"/>
    <w:rsid w:val="00567257"/>
    <w:rsid w:val="00571EA7"/>
    <w:rsid w:val="005734CA"/>
    <w:rsid w:val="005763B8"/>
    <w:rsid w:val="00577137"/>
    <w:rsid w:val="00582397"/>
    <w:rsid w:val="00582D56"/>
    <w:rsid w:val="005851B2"/>
    <w:rsid w:val="0058611F"/>
    <w:rsid w:val="0058626E"/>
    <w:rsid w:val="00591202"/>
    <w:rsid w:val="005939A2"/>
    <w:rsid w:val="005942A1"/>
    <w:rsid w:val="005B1E55"/>
    <w:rsid w:val="005B483A"/>
    <w:rsid w:val="005B52EB"/>
    <w:rsid w:val="005B6D28"/>
    <w:rsid w:val="005B6DB9"/>
    <w:rsid w:val="005C3F29"/>
    <w:rsid w:val="005C50C4"/>
    <w:rsid w:val="005C56E0"/>
    <w:rsid w:val="005C64F1"/>
    <w:rsid w:val="005C6DF2"/>
    <w:rsid w:val="005D00DE"/>
    <w:rsid w:val="005D0CFE"/>
    <w:rsid w:val="005D1121"/>
    <w:rsid w:val="005D1882"/>
    <w:rsid w:val="005D28B4"/>
    <w:rsid w:val="005D48B7"/>
    <w:rsid w:val="005D7B57"/>
    <w:rsid w:val="005E25DB"/>
    <w:rsid w:val="005E2BCD"/>
    <w:rsid w:val="005F159A"/>
    <w:rsid w:val="00601B2D"/>
    <w:rsid w:val="006027AC"/>
    <w:rsid w:val="00602D1F"/>
    <w:rsid w:val="0060325B"/>
    <w:rsid w:val="00604F0C"/>
    <w:rsid w:val="00605DEE"/>
    <w:rsid w:val="00607C93"/>
    <w:rsid w:val="0061122C"/>
    <w:rsid w:val="00615581"/>
    <w:rsid w:val="00616CEF"/>
    <w:rsid w:val="00617F9E"/>
    <w:rsid w:val="006204BF"/>
    <w:rsid w:val="00621A2A"/>
    <w:rsid w:val="00621FA4"/>
    <w:rsid w:val="00624800"/>
    <w:rsid w:val="00625FF5"/>
    <w:rsid w:val="00627F07"/>
    <w:rsid w:val="00627F28"/>
    <w:rsid w:val="00632932"/>
    <w:rsid w:val="00632C59"/>
    <w:rsid w:val="006434BC"/>
    <w:rsid w:val="00643773"/>
    <w:rsid w:val="00645610"/>
    <w:rsid w:val="00645882"/>
    <w:rsid w:val="0064678E"/>
    <w:rsid w:val="0064712E"/>
    <w:rsid w:val="00647ACF"/>
    <w:rsid w:val="00655DDE"/>
    <w:rsid w:val="00661460"/>
    <w:rsid w:val="006623FF"/>
    <w:rsid w:val="0066301F"/>
    <w:rsid w:val="00665EBC"/>
    <w:rsid w:val="006706ED"/>
    <w:rsid w:val="0067077E"/>
    <w:rsid w:val="00670967"/>
    <w:rsid w:val="00670CE4"/>
    <w:rsid w:val="0068192E"/>
    <w:rsid w:val="00681F10"/>
    <w:rsid w:val="00683581"/>
    <w:rsid w:val="00683603"/>
    <w:rsid w:val="006843E2"/>
    <w:rsid w:val="00684B0D"/>
    <w:rsid w:val="00685A14"/>
    <w:rsid w:val="0069016C"/>
    <w:rsid w:val="00691AA3"/>
    <w:rsid w:val="00692393"/>
    <w:rsid w:val="00695578"/>
    <w:rsid w:val="006A0990"/>
    <w:rsid w:val="006A0F39"/>
    <w:rsid w:val="006A2084"/>
    <w:rsid w:val="006A64EF"/>
    <w:rsid w:val="006B0336"/>
    <w:rsid w:val="006B20D5"/>
    <w:rsid w:val="006B377C"/>
    <w:rsid w:val="006B3D52"/>
    <w:rsid w:val="006C3A1E"/>
    <w:rsid w:val="006C41A0"/>
    <w:rsid w:val="006C6052"/>
    <w:rsid w:val="006C64AD"/>
    <w:rsid w:val="006C66E6"/>
    <w:rsid w:val="006C6ED9"/>
    <w:rsid w:val="006D40A8"/>
    <w:rsid w:val="006D50AE"/>
    <w:rsid w:val="006E07F2"/>
    <w:rsid w:val="006E1AAC"/>
    <w:rsid w:val="006E6100"/>
    <w:rsid w:val="006E7296"/>
    <w:rsid w:val="006E756F"/>
    <w:rsid w:val="006F0F75"/>
    <w:rsid w:val="006F2E13"/>
    <w:rsid w:val="006F3B47"/>
    <w:rsid w:val="006F4CE9"/>
    <w:rsid w:val="006F53F4"/>
    <w:rsid w:val="00704B35"/>
    <w:rsid w:val="0070534D"/>
    <w:rsid w:val="00710521"/>
    <w:rsid w:val="00710BF1"/>
    <w:rsid w:val="007128A4"/>
    <w:rsid w:val="00712AFD"/>
    <w:rsid w:val="0071484F"/>
    <w:rsid w:val="00717F4D"/>
    <w:rsid w:val="0072236F"/>
    <w:rsid w:val="00723B17"/>
    <w:rsid w:val="00725E63"/>
    <w:rsid w:val="007262F6"/>
    <w:rsid w:val="007273C6"/>
    <w:rsid w:val="00730AE0"/>
    <w:rsid w:val="00732927"/>
    <w:rsid w:val="007333A0"/>
    <w:rsid w:val="00733AA7"/>
    <w:rsid w:val="00735236"/>
    <w:rsid w:val="00735819"/>
    <w:rsid w:val="00736C05"/>
    <w:rsid w:val="0074143B"/>
    <w:rsid w:val="00741E43"/>
    <w:rsid w:val="00742F10"/>
    <w:rsid w:val="00743DD4"/>
    <w:rsid w:val="0075170B"/>
    <w:rsid w:val="0075353B"/>
    <w:rsid w:val="00755FD4"/>
    <w:rsid w:val="00761BFC"/>
    <w:rsid w:val="00764085"/>
    <w:rsid w:val="00764D84"/>
    <w:rsid w:val="00770D6E"/>
    <w:rsid w:val="00770E7B"/>
    <w:rsid w:val="007712FB"/>
    <w:rsid w:val="00774833"/>
    <w:rsid w:val="0077488E"/>
    <w:rsid w:val="00777CAB"/>
    <w:rsid w:val="00780533"/>
    <w:rsid w:val="00781D1A"/>
    <w:rsid w:val="00783AD1"/>
    <w:rsid w:val="007845F3"/>
    <w:rsid w:val="00785180"/>
    <w:rsid w:val="00794AAE"/>
    <w:rsid w:val="00796647"/>
    <w:rsid w:val="007970B3"/>
    <w:rsid w:val="007A08BB"/>
    <w:rsid w:val="007A169D"/>
    <w:rsid w:val="007A5D3C"/>
    <w:rsid w:val="007A7F74"/>
    <w:rsid w:val="007B36C8"/>
    <w:rsid w:val="007B4CEF"/>
    <w:rsid w:val="007B65CE"/>
    <w:rsid w:val="007C2AC7"/>
    <w:rsid w:val="007D064C"/>
    <w:rsid w:val="007D0D00"/>
    <w:rsid w:val="007D1776"/>
    <w:rsid w:val="007D2676"/>
    <w:rsid w:val="007D4625"/>
    <w:rsid w:val="007D5B14"/>
    <w:rsid w:val="007D65C8"/>
    <w:rsid w:val="007E3569"/>
    <w:rsid w:val="007E4020"/>
    <w:rsid w:val="007F053F"/>
    <w:rsid w:val="007F2629"/>
    <w:rsid w:val="007F3B63"/>
    <w:rsid w:val="007F75EE"/>
    <w:rsid w:val="00804D4F"/>
    <w:rsid w:val="00807744"/>
    <w:rsid w:val="008120F1"/>
    <w:rsid w:val="00813EF2"/>
    <w:rsid w:val="00816774"/>
    <w:rsid w:val="008202F8"/>
    <w:rsid w:val="00823A9F"/>
    <w:rsid w:val="00824F40"/>
    <w:rsid w:val="00831728"/>
    <w:rsid w:val="00832955"/>
    <w:rsid w:val="0083346F"/>
    <w:rsid w:val="00833EC2"/>
    <w:rsid w:val="008368F5"/>
    <w:rsid w:val="00843224"/>
    <w:rsid w:val="008432E2"/>
    <w:rsid w:val="00843DC4"/>
    <w:rsid w:val="00850BE3"/>
    <w:rsid w:val="0085407B"/>
    <w:rsid w:val="00855DDF"/>
    <w:rsid w:val="00861B5C"/>
    <w:rsid w:val="008633AC"/>
    <w:rsid w:val="00864137"/>
    <w:rsid w:val="00866FC1"/>
    <w:rsid w:val="00870C6F"/>
    <w:rsid w:val="00875D3E"/>
    <w:rsid w:val="00876F4D"/>
    <w:rsid w:val="008810CD"/>
    <w:rsid w:val="0088199C"/>
    <w:rsid w:val="0088200B"/>
    <w:rsid w:val="008837AF"/>
    <w:rsid w:val="00886EDD"/>
    <w:rsid w:val="0089129A"/>
    <w:rsid w:val="00892953"/>
    <w:rsid w:val="0089502E"/>
    <w:rsid w:val="00897848"/>
    <w:rsid w:val="008978A0"/>
    <w:rsid w:val="008A11FF"/>
    <w:rsid w:val="008A1B99"/>
    <w:rsid w:val="008A3A6A"/>
    <w:rsid w:val="008A550A"/>
    <w:rsid w:val="008A6C81"/>
    <w:rsid w:val="008B02A4"/>
    <w:rsid w:val="008B02B2"/>
    <w:rsid w:val="008B04EA"/>
    <w:rsid w:val="008B13CE"/>
    <w:rsid w:val="008B4619"/>
    <w:rsid w:val="008B5CF5"/>
    <w:rsid w:val="008B612F"/>
    <w:rsid w:val="008B63A3"/>
    <w:rsid w:val="008C4975"/>
    <w:rsid w:val="008C59BD"/>
    <w:rsid w:val="008D2D50"/>
    <w:rsid w:val="008D2E88"/>
    <w:rsid w:val="008D65BE"/>
    <w:rsid w:val="008E11BB"/>
    <w:rsid w:val="008E399F"/>
    <w:rsid w:val="008E5863"/>
    <w:rsid w:val="008E5A67"/>
    <w:rsid w:val="008F05AB"/>
    <w:rsid w:val="008F070A"/>
    <w:rsid w:val="008F541B"/>
    <w:rsid w:val="008F6696"/>
    <w:rsid w:val="00901295"/>
    <w:rsid w:val="00901CAE"/>
    <w:rsid w:val="00902F90"/>
    <w:rsid w:val="009038C3"/>
    <w:rsid w:val="00904E60"/>
    <w:rsid w:val="009065CE"/>
    <w:rsid w:val="00907CF8"/>
    <w:rsid w:val="00910275"/>
    <w:rsid w:val="00911B1A"/>
    <w:rsid w:val="00913916"/>
    <w:rsid w:val="00913BBC"/>
    <w:rsid w:val="0091546D"/>
    <w:rsid w:val="009169F1"/>
    <w:rsid w:val="0091748C"/>
    <w:rsid w:val="00917B70"/>
    <w:rsid w:val="00923CA2"/>
    <w:rsid w:val="00925A50"/>
    <w:rsid w:val="00925AEC"/>
    <w:rsid w:val="00927119"/>
    <w:rsid w:val="00927E3C"/>
    <w:rsid w:val="009306EC"/>
    <w:rsid w:val="009352B4"/>
    <w:rsid w:val="009359BE"/>
    <w:rsid w:val="00937748"/>
    <w:rsid w:val="009402FF"/>
    <w:rsid w:val="00941318"/>
    <w:rsid w:val="00941BF9"/>
    <w:rsid w:val="00943C10"/>
    <w:rsid w:val="009450FE"/>
    <w:rsid w:val="00945382"/>
    <w:rsid w:val="00947030"/>
    <w:rsid w:val="00952152"/>
    <w:rsid w:val="00955A27"/>
    <w:rsid w:val="009634E5"/>
    <w:rsid w:val="009639EC"/>
    <w:rsid w:val="00966D59"/>
    <w:rsid w:val="00967F36"/>
    <w:rsid w:val="00974112"/>
    <w:rsid w:val="00974880"/>
    <w:rsid w:val="00975289"/>
    <w:rsid w:val="009757D2"/>
    <w:rsid w:val="00975865"/>
    <w:rsid w:val="009762B9"/>
    <w:rsid w:val="0097642D"/>
    <w:rsid w:val="00982A2F"/>
    <w:rsid w:val="0098358E"/>
    <w:rsid w:val="00994F14"/>
    <w:rsid w:val="00996C22"/>
    <w:rsid w:val="009A44F2"/>
    <w:rsid w:val="009A4CE3"/>
    <w:rsid w:val="009A5A6C"/>
    <w:rsid w:val="009A5D81"/>
    <w:rsid w:val="009A62E2"/>
    <w:rsid w:val="009B0D8E"/>
    <w:rsid w:val="009B20DA"/>
    <w:rsid w:val="009B285B"/>
    <w:rsid w:val="009B65CD"/>
    <w:rsid w:val="009B6D1C"/>
    <w:rsid w:val="009C0E82"/>
    <w:rsid w:val="009C1197"/>
    <w:rsid w:val="009C6F9A"/>
    <w:rsid w:val="009C7198"/>
    <w:rsid w:val="009C7E74"/>
    <w:rsid w:val="009D0D08"/>
    <w:rsid w:val="009D1C0F"/>
    <w:rsid w:val="009D27C1"/>
    <w:rsid w:val="009D47FE"/>
    <w:rsid w:val="009D5FEF"/>
    <w:rsid w:val="009E06B7"/>
    <w:rsid w:val="009E0B63"/>
    <w:rsid w:val="009E29FC"/>
    <w:rsid w:val="009E38C7"/>
    <w:rsid w:val="009E4B0B"/>
    <w:rsid w:val="009E584D"/>
    <w:rsid w:val="009F082E"/>
    <w:rsid w:val="009F4432"/>
    <w:rsid w:val="009F4E5D"/>
    <w:rsid w:val="009F5DFF"/>
    <w:rsid w:val="009F70E6"/>
    <w:rsid w:val="00A02F01"/>
    <w:rsid w:val="00A04B2D"/>
    <w:rsid w:val="00A0504F"/>
    <w:rsid w:val="00A05178"/>
    <w:rsid w:val="00A10201"/>
    <w:rsid w:val="00A1079D"/>
    <w:rsid w:val="00A10AAE"/>
    <w:rsid w:val="00A17DA6"/>
    <w:rsid w:val="00A20399"/>
    <w:rsid w:val="00A20E4D"/>
    <w:rsid w:val="00A2309D"/>
    <w:rsid w:val="00A24432"/>
    <w:rsid w:val="00A34842"/>
    <w:rsid w:val="00A35127"/>
    <w:rsid w:val="00A3525E"/>
    <w:rsid w:val="00A36B33"/>
    <w:rsid w:val="00A41F22"/>
    <w:rsid w:val="00A44847"/>
    <w:rsid w:val="00A4627E"/>
    <w:rsid w:val="00A46F1A"/>
    <w:rsid w:val="00A52879"/>
    <w:rsid w:val="00A55167"/>
    <w:rsid w:val="00A575AC"/>
    <w:rsid w:val="00A72C2F"/>
    <w:rsid w:val="00A763B6"/>
    <w:rsid w:val="00A77E62"/>
    <w:rsid w:val="00A8031D"/>
    <w:rsid w:val="00A826E6"/>
    <w:rsid w:val="00A843F6"/>
    <w:rsid w:val="00A848C9"/>
    <w:rsid w:val="00A8692B"/>
    <w:rsid w:val="00A87033"/>
    <w:rsid w:val="00A87A08"/>
    <w:rsid w:val="00A944CF"/>
    <w:rsid w:val="00AA0B2C"/>
    <w:rsid w:val="00AA0E8E"/>
    <w:rsid w:val="00AA3144"/>
    <w:rsid w:val="00AA34D1"/>
    <w:rsid w:val="00AA5616"/>
    <w:rsid w:val="00AC0D2B"/>
    <w:rsid w:val="00AC1248"/>
    <w:rsid w:val="00AC1BBA"/>
    <w:rsid w:val="00AC478D"/>
    <w:rsid w:val="00AC5D9C"/>
    <w:rsid w:val="00AC7BA8"/>
    <w:rsid w:val="00AD1288"/>
    <w:rsid w:val="00AE1DC4"/>
    <w:rsid w:val="00AE1F31"/>
    <w:rsid w:val="00AE2596"/>
    <w:rsid w:val="00AE4DC0"/>
    <w:rsid w:val="00AE7C84"/>
    <w:rsid w:val="00AF43F9"/>
    <w:rsid w:val="00AF504B"/>
    <w:rsid w:val="00AF52C8"/>
    <w:rsid w:val="00AF61A5"/>
    <w:rsid w:val="00AF7571"/>
    <w:rsid w:val="00B0200B"/>
    <w:rsid w:val="00B026D2"/>
    <w:rsid w:val="00B0381A"/>
    <w:rsid w:val="00B043C7"/>
    <w:rsid w:val="00B0624B"/>
    <w:rsid w:val="00B12E4D"/>
    <w:rsid w:val="00B1653C"/>
    <w:rsid w:val="00B1705F"/>
    <w:rsid w:val="00B17219"/>
    <w:rsid w:val="00B17B20"/>
    <w:rsid w:val="00B26BA1"/>
    <w:rsid w:val="00B27139"/>
    <w:rsid w:val="00B31295"/>
    <w:rsid w:val="00B32AF4"/>
    <w:rsid w:val="00B3382C"/>
    <w:rsid w:val="00B379B7"/>
    <w:rsid w:val="00B40C01"/>
    <w:rsid w:val="00B40F0F"/>
    <w:rsid w:val="00B53B6D"/>
    <w:rsid w:val="00B53E13"/>
    <w:rsid w:val="00B54269"/>
    <w:rsid w:val="00B54F33"/>
    <w:rsid w:val="00B55FF5"/>
    <w:rsid w:val="00B6112C"/>
    <w:rsid w:val="00B62A6E"/>
    <w:rsid w:val="00B62C65"/>
    <w:rsid w:val="00B66445"/>
    <w:rsid w:val="00B718CB"/>
    <w:rsid w:val="00B724BB"/>
    <w:rsid w:val="00B737F2"/>
    <w:rsid w:val="00B75AC7"/>
    <w:rsid w:val="00B768DE"/>
    <w:rsid w:val="00B800D1"/>
    <w:rsid w:val="00B82E84"/>
    <w:rsid w:val="00B83D03"/>
    <w:rsid w:val="00B90F41"/>
    <w:rsid w:val="00B958EA"/>
    <w:rsid w:val="00B96074"/>
    <w:rsid w:val="00B9665A"/>
    <w:rsid w:val="00B97BA0"/>
    <w:rsid w:val="00BA0BAB"/>
    <w:rsid w:val="00BB0DF8"/>
    <w:rsid w:val="00BB117C"/>
    <w:rsid w:val="00BB5199"/>
    <w:rsid w:val="00BB6348"/>
    <w:rsid w:val="00BB7246"/>
    <w:rsid w:val="00BC06EF"/>
    <w:rsid w:val="00BC29D1"/>
    <w:rsid w:val="00BC60EC"/>
    <w:rsid w:val="00BC7983"/>
    <w:rsid w:val="00BD10C0"/>
    <w:rsid w:val="00BD15CF"/>
    <w:rsid w:val="00BD2995"/>
    <w:rsid w:val="00BE3F91"/>
    <w:rsid w:val="00BE4703"/>
    <w:rsid w:val="00BE6576"/>
    <w:rsid w:val="00BE78C8"/>
    <w:rsid w:val="00BF1219"/>
    <w:rsid w:val="00BF2071"/>
    <w:rsid w:val="00BF3C8B"/>
    <w:rsid w:val="00BF6337"/>
    <w:rsid w:val="00BF749B"/>
    <w:rsid w:val="00BF76FB"/>
    <w:rsid w:val="00C02D89"/>
    <w:rsid w:val="00C070E8"/>
    <w:rsid w:val="00C1007D"/>
    <w:rsid w:val="00C15FFC"/>
    <w:rsid w:val="00C2059F"/>
    <w:rsid w:val="00C213F2"/>
    <w:rsid w:val="00C31700"/>
    <w:rsid w:val="00C3171F"/>
    <w:rsid w:val="00C3191B"/>
    <w:rsid w:val="00C343FE"/>
    <w:rsid w:val="00C35DFC"/>
    <w:rsid w:val="00C371AE"/>
    <w:rsid w:val="00C406C2"/>
    <w:rsid w:val="00C4577C"/>
    <w:rsid w:val="00C46FA4"/>
    <w:rsid w:val="00C55C4B"/>
    <w:rsid w:val="00C63CFB"/>
    <w:rsid w:val="00C64437"/>
    <w:rsid w:val="00C67E4C"/>
    <w:rsid w:val="00C72509"/>
    <w:rsid w:val="00C74FA2"/>
    <w:rsid w:val="00C76330"/>
    <w:rsid w:val="00C802D3"/>
    <w:rsid w:val="00C80A7B"/>
    <w:rsid w:val="00C82CF6"/>
    <w:rsid w:val="00C82D7C"/>
    <w:rsid w:val="00C83DC1"/>
    <w:rsid w:val="00C8709B"/>
    <w:rsid w:val="00C97B26"/>
    <w:rsid w:val="00CA0383"/>
    <w:rsid w:val="00CA07BB"/>
    <w:rsid w:val="00CA1D7B"/>
    <w:rsid w:val="00CA3C9E"/>
    <w:rsid w:val="00CA4948"/>
    <w:rsid w:val="00CA58DF"/>
    <w:rsid w:val="00CB101D"/>
    <w:rsid w:val="00CB219E"/>
    <w:rsid w:val="00CB22A4"/>
    <w:rsid w:val="00CB4382"/>
    <w:rsid w:val="00CB770F"/>
    <w:rsid w:val="00CB7FEB"/>
    <w:rsid w:val="00CC0DE9"/>
    <w:rsid w:val="00CC196E"/>
    <w:rsid w:val="00CC4E9D"/>
    <w:rsid w:val="00CC5128"/>
    <w:rsid w:val="00CC6139"/>
    <w:rsid w:val="00CC7AF8"/>
    <w:rsid w:val="00CD208D"/>
    <w:rsid w:val="00CD35FD"/>
    <w:rsid w:val="00CD4B8A"/>
    <w:rsid w:val="00CD5D9D"/>
    <w:rsid w:val="00CD5E42"/>
    <w:rsid w:val="00CD6C60"/>
    <w:rsid w:val="00CE27E6"/>
    <w:rsid w:val="00CE32EB"/>
    <w:rsid w:val="00CE65FD"/>
    <w:rsid w:val="00CF0299"/>
    <w:rsid w:val="00CF1162"/>
    <w:rsid w:val="00CF376C"/>
    <w:rsid w:val="00CF3F9E"/>
    <w:rsid w:val="00CF46EC"/>
    <w:rsid w:val="00CF61BE"/>
    <w:rsid w:val="00D01CF7"/>
    <w:rsid w:val="00D03CBA"/>
    <w:rsid w:val="00D12612"/>
    <w:rsid w:val="00D15522"/>
    <w:rsid w:val="00D157BF"/>
    <w:rsid w:val="00D16116"/>
    <w:rsid w:val="00D162E9"/>
    <w:rsid w:val="00D20880"/>
    <w:rsid w:val="00D20981"/>
    <w:rsid w:val="00D21FAE"/>
    <w:rsid w:val="00D26CCA"/>
    <w:rsid w:val="00D32E2F"/>
    <w:rsid w:val="00D368D6"/>
    <w:rsid w:val="00D40574"/>
    <w:rsid w:val="00D408CD"/>
    <w:rsid w:val="00D42D71"/>
    <w:rsid w:val="00D43E1F"/>
    <w:rsid w:val="00D45615"/>
    <w:rsid w:val="00D46295"/>
    <w:rsid w:val="00D51C33"/>
    <w:rsid w:val="00D52036"/>
    <w:rsid w:val="00D608F8"/>
    <w:rsid w:val="00D66B73"/>
    <w:rsid w:val="00D70AE4"/>
    <w:rsid w:val="00D70DB9"/>
    <w:rsid w:val="00D757C2"/>
    <w:rsid w:val="00D81624"/>
    <w:rsid w:val="00D8194C"/>
    <w:rsid w:val="00D81A03"/>
    <w:rsid w:val="00D836BD"/>
    <w:rsid w:val="00D8417A"/>
    <w:rsid w:val="00D84BAF"/>
    <w:rsid w:val="00D84C3B"/>
    <w:rsid w:val="00D94F65"/>
    <w:rsid w:val="00D967A9"/>
    <w:rsid w:val="00DA1FD6"/>
    <w:rsid w:val="00DA3662"/>
    <w:rsid w:val="00DA3C3F"/>
    <w:rsid w:val="00DA5D82"/>
    <w:rsid w:val="00DB74CD"/>
    <w:rsid w:val="00DC04F0"/>
    <w:rsid w:val="00DC50A9"/>
    <w:rsid w:val="00DD2C50"/>
    <w:rsid w:val="00DD2DDD"/>
    <w:rsid w:val="00DD34F9"/>
    <w:rsid w:val="00DD7E19"/>
    <w:rsid w:val="00DE70C8"/>
    <w:rsid w:val="00DF25C3"/>
    <w:rsid w:val="00DF281D"/>
    <w:rsid w:val="00DF2A6B"/>
    <w:rsid w:val="00DF3ACF"/>
    <w:rsid w:val="00DF4052"/>
    <w:rsid w:val="00DF7608"/>
    <w:rsid w:val="00E02AA2"/>
    <w:rsid w:val="00E03954"/>
    <w:rsid w:val="00E06406"/>
    <w:rsid w:val="00E06DD1"/>
    <w:rsid w:val="00E11121"/>
    <w:rsid w:val="00E116C4"/>
    <w:rsid w:val="00E16624"/>
    <w:rsid w:val="00E22A5D"/>
    <w:rsid w:val="00E23A75"/>
    <w:rsid w:val="00E240C1"/>
    <w:rsid w:val="00E2476B"/>
    <w:rsid w:val="00E25B0B"/>
    <w:rsid w:val="00E2603B"/>
    <w:rsid w:val="00E26F70"/>
    <w:rsid w:val="00E2736B"/>
    <w:rsid w:val="00E276EB"/>
    <w:rsid w:val="00E34D3E"/>
    <w:rsid w:val="00E35AB9"/>
    <w:rsid w:val="00E40704"/>
    <w:rsid w:val="00E443CF"/>
    <w:rsid w:val="00E460EA"/>
    <w:rsid w:val="00E467C7"/>
    <w:rsid w:val="00E531A2"/>
    <w:rsid w:val="00E542EA"/>
    <w:rsid w:val="00E551C2"/>
    <w:rsid w:val="00E559B2"/>
    <w:rsid w:val="00E55A61"/>
    <w:rsid w:val="00E60687"/>
    <w:rsid w:val="00E61391"/>
    <w:rsid w:val="00E616A9"/>
    <w:rsid w:val="00E63247"/>
    <w:rsid w:val="00E63837"/>
    <w:rsid w:val="00E63F99"/>
    <w:rsid w:val="00E6669F"/>
    <w:rsid w:val="00E71ACB"/>
    <w:rsid w:val="00E71E40"/>
    <w:rsid w:val="00E74609"/>
    <w:rsid w:val="00E770F9"/>
    <w:rsid w:val="00E777DD"/>
    <w:rsid w:val="00E81C57"/>
    <w:rsid w:val="00E84B46"/>
    <w:rsid w:val="00E86931"/>
    <w:rsid w:val="00E8747F"/>
    <w:rsid w:val="00E87D46"/>
    <w:rsid w:val="00E9090D"/>
    <w:rsid w:val="00E91723"/>
    <w:rsid w:val="00E92BEF"/>
    <w:rsid w:val="00E93210"/>
    <w:rsid w:val="00E95767"/>
    <w:rsid w:val="00E9715D"/>
    <w:rsid w:val="00E97998"/>
    <w:rsid w:val="00EA1D64"/>
    <w:rsid w:val="00EA2634"/>
    <w:rsid w:val="00EA510A"/>
    <w:rsid w:val="00EA55B0"/>
    <w:rsid w:val="00EA589B"/>
    <w:rsid w:val="00EA6FF7"/>
    <w:rsid w:val="00EB11BA"/>
    <w:rsid w:val="00EB44AE"/>
    <w:rsid w:val="00EC1007"/>
    <w:rsid w:val="00ED0684"/>
    <w:rsid w:val="00ED21A3"/>
    <w:rsid w:val="00ED4102"/>
    <w:rsid w:val="00ED78EF"/>
    <w:rsid w:val="00EE0746"/>
    <w:rsid w:val="00EE3E7E"/>
    <w:rsid w:val="00EF08AF"/>
    <w:rsid w:val="00EF2A78"/>
    <w:rsid w:val="00EF6C57"/>
    <w:rsid w:val="00EF75FC"/>
    <w:rsid w:val="00F00EF0"/>
    <w:rsid w:val="00F0207C"/>
    <w:rsid w:val="00F03D14"/>
    <w:rsid w:val="00F0535B"/>
    <w:rsid w:val="00F077E1"/>
    <w:rsid w:val="00F12450"/>
    <w:rsid w:val="00F14534"/>
    <w:rsid w:val="00F20D7B"/>
    <w:rsid w:val="00F210BA"/>
    <w:rsid w:val="00F213F0"/>
    <w:rsid w:val="00F246DC"/>
    <w:rsid w:val="00F2604E"/>
    <w:rsid w:val="00F27AC6"/>
    <w:rsid w:val="00F30EE5"/>
    <w:rsid w:val="00F3135D"/>
    <w:rsid w:val="00F34D3C"/>
    <w:rsid w:val="00F431CA"/>
    <w:rsid w:val="00F4404D"/>
    <w:rsid w:val="00F47055"/>
    <w:rsid w:val="00F4777B"/>
    <w:rsid w:val="00F5616A"/>
    <w:rsid w:val="00F632C8"/>
    <w:rsid w:val="00F651F4"/>
    <w:rsid w:val="00F71585"/>
    <w:rsid w:val="00F75871"/>
    <w:rsid w:val="00F763F5"/>
    <w:rsid w:val="00F80EB8"/>
    <w:rsid w:val="00F858C0"/>
    <w:rsid w:val="00F8699A"/>
    <w:rsid w:val="00F877EB"/>
    <w:rsid w:val="00FA2A7C"/>
    <w:rsid w:val="00FA3CE1"/>
    <w:rsid w:val="00FA42EC"/>
    <w:rsid w:val="00FA5436"/>
    <w:rsid w:val="00FA7232"/>
    <w:rsid w:val="00FA7328"/>
    <w:rsid w:val="00FB0FBE"/>
    <w:rsid w:val="00FB1119"/>
    <w:rsid w:val="00FB1248"/>
    <w:rsid w:val="00FB17BE"/>
    <w:rsid w:val="00FB2688"/>
    <w:rsid w:val="00FB2E6B"/>
    <w:rsid w:val="00FC0349"/>
    <w:rsid w:val="00FC1D18"/>
    <w:rsid w:val="00FC3929"/>
    <w:rsid w:val="00FC3BCF"/>
    <w:rsid w:val="00FC471A"/>
    <w:rsid w:val="00FD1A7B"/>
    <w:rsid w:val="00FD2F87"/>
    <w:rsid w:val="00FE0DCF"/>
    <w:rsid w:val="00FE2A09"/>
    <w:rsid w:val="00FE325B"/>
    <w:rsid w:val="00FE40D7"/>
    <w:rsid w:val="00FE4368"/>
    <w:rsid w:val="00FE630E"/>
    <w:rsid w:val="00FF0629"/>
    <w:rsid w:val="00FF1851"/>
    <w:rsid w:val="00FF1B9D"/>
    <w:rsid w:val="00FF5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598DE9"/>
  <w15:docId w15:val="{1C0BC6B6-BB67-4BD2-A582-8F22FA9D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A1E"/>
    <w:pPr>
      <w:spacing w:line="260" w:lineRule="atLeast"/>
      <w:jc w:val="both"/>
    </w:pPr>
    <w:rPr>
      <w:rFonts w:ascii="Palatino Linotype" w:hAnsi="Palatino Linotype"/>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E93210"/>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E93210"/>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E93210"/>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E93210"/>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E93210"/>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E93210"/>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E93210"/>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E93210"/>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8224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E93210"/>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E93210"/>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E93210"/>
    <w:rPr>
      <w:rFonts w:ascii="Palatino Linotype" w:hAnsi="Palatino Linotype"/>
      <w:noProof/>
      <w:color w:val="000000"/>
      <w:szCs w:val="18"/>
    </w:rPr>
  </w:style>
  <w:style w:type="paragraph" w:styleId="Header">
    <w:name w:val="header"/>
    <w:basedOn w:val="Normal"/>
    <w:link w:val="HeaderChar"/>
    <w:uiPriority w:val="99"/>
    <w:rsid w:val="00E93210"/>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E93210"/>
    <w:rPr>
      <w:rFonts w:ascii="Palatino Linotype" w:hAnsi="Palatino Linotype"/>
      <w:noProof/>
      <w:color w:val="000000"/>
      <w:szCs w:val="18"/>
    </w:rPr>
  </w:style>
  <w:style w:type="paragraph" w:customStyle="1" w:styleId="MDPIheaderjournallogo">
    <w:name w:val="MDPI_header_journal_logo"/>
    <w:qFormat/>
    <w:rsid w:val="00E93210"/>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E93210"/>
    <w:pPr>
      <w:ind w:firstLine="0"/>
    </w:pPr>
  </w:style>
  <w:style w:type="paragraph" w:customStyle="1" w:styleId="MDPI31text">
    <w:name w:val="MDPI_3.1_text"/>
    <w:qFormat/>
    <w:rsid w:val="003F535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E93210"/>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E9321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E93210"/>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DC04F0"/>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DC04F0"/>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E93210"/>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E93210"/>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E93210"/>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9169F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E93210"/>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E93210"/>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E93210"/>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E93210"/>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E93210"/>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E93210"/>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E93210"/>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532CA"/>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E93210"/>
    <w:rPr>
      <w:rFonts w:cs="Tahoma"/>
      <w:szCs w:val="18"/>
    </w:rPr>
  </w:style>
  <w:style w:type="character" w:customStyle="1" w:styleId="BalloonTextChar">
    <w:name w:val="Balloon Text Char"/>
    <w:link w:val="BalloonText"/>
    <w:uiPriority w:val="99"/>
    <w:rsid w:val="00E93210"/>
    <w:rPr>
      <w:rFonts w:ascii="Palatino Linotype" w:hAnsi="Palatino Linotype" w:cs="Tahoma"/>
      <w:noProof/>
      <w:color w:val="000000"/>
      <w:szCs w:val="18"/>
    </w:rPr>
  </w:style>
  <w:style w:type="character" w:styleId="LineNumber">
    <w:name w:val="line number"/>
    <w:uiPriority w:val="99"/>
    <w:rsid w:val="00CA1D7B"/>
    <w:rPr>
      <w:rFonts w:ascii="Palatino Linotype" w:hAnsi="Palatino Linotype"/>
      <w:sz w:val="16"/>
    </w:rPr>
  </w:style>
  <w:style w:type="table" w:customStyle="1" w:styleId="MDPI41threelinetable">
    <w:name w:val="MDPI_4.1_three_line_table"/>
    <w:basedOn w:val="TableNormal"/>
    <w:uiPriority w:val="99"/>
    <w:rsid w:val="00E93210"/>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E93210"/>
    <w:rPr>
      <w:color w:val="0000FF"/>
      <w:u w:val="single"/>
    </w:rPr>
  </w:style>
  <w:style w:type="character" w:styleId="UnresolvedMention">
    <w:name w:val="Unresolved Mention"/>
    <w:uiPriority w:val="99"/>
    <w:semiHidden/>
    <w:unhideWhenUsed/>
    <w:rsid w:val="00A8692B"/>
    <w:rPr>
      <w:color w:val="605E5C"/>
      <w:shd w:val="clear" w:color="auto" w:fill="E1DFDD"/>
    </w:rPr>
  </w:style>
  <w:style w:type="table" w:styleId="PlainTable4">
    <w:name w:val="Plain Table 4"/>
    <w:basedOn w:val="TableNormal"/>
    <w:uiPriority w:val="44"/>
    <w:rsid w:val="00375A0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E93210"/>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E93210"/>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E93210"/>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E93210"/>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E93210"/>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E93210"/>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F8699A"/>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E93210"/>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E93210"/>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E93210"/>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54016"/>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E93210"/>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E93210"/>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E93210"/>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E93210"/>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E93210"/>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E93210"/>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E93210"/>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E93210"/>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E93210"/>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E93210"/>
  </w:style>
  <w:style w:type="paragraph" w:styleId="Bibliography">
    <w:name w:val="Bibliography"/>
    <w:basedOn w:val="Normal"/>
    <w:next w:val="Normal"/>
    <w:uiPriority w:val="37"/>
    <w:unhideWhenUsed/>
    <w:rsid w:val="00E93210"/>
    <w:pPr>
      <w:tabs>
        <w:tab w:val="left" w:pos="504"/>
      </w:tabs>
      <w:spacing w:line="240" w:lineRule="atLeast"/>
      <w:ind w:left="504" w:hanging="504"/>
    </w:pPr>
  </w:style>
  <w:style w:type="paragraph" w:styleId="BodyText">
    <w:name w:val="Body Text"/>
    <w:link w:val="BodyTextChar"/>
    <w:rsid w:val="00E93210"/>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E93210"/>
    <w:rPr>
      <w:rFonts w:ascii="Palatino Linotype" w:hAnsi="Palatino Linotype"/>
      <w:color w:val="000000"/>
      <w:sz w:val="24"/>
      <w:lang w:eastAsia="de-DE"/>
    </w:rPr>
  </w:style>
  <w:style w:type="character" w:styleId="CommentReference">
    <w:name w:val="annotation reference"/>
    <w:rsid w:val="00E93210"/>
    <w:rPr>
      <w:sz w:val="21"/>
      <w:szCs w:val="21"/>
    </w:rPr>
  </w:style>
  <w:style w:type="paragraph" w:styleId="CommentText">
    <w:name w:val="annotation text"/>
    <w:basedOn w:val="Normal"/>
    <w:link w:val="CommentTextChar"/>
    <w:rsid w:val="00E93210"/>
  </w:style>
  <w:style w:type="character" w:customStyle="1" w:styleId="CommentTextChar">
    <w:name w:val="Comment Text Char"/>
    <w:link w:val="CommentText"/>
    <w:rsid w:val="00E93210"/>
    <w:rPr>
      <w:rFonts w:ascii="Palatino Linotype" w:hAnsi="Palatino Linotype"/>
      <w:noProof/>
      <w:color w:val="000000"/>
    </w:rPr>
  </w:style>
  <w:style w:type="paragraph" w:styleId="CommentSubject">
    <w:name w:val="annotation subject"/>
    <w:basedOn w:val="CommentText"/>
    <w:next w:val="CommentText"/>
    <w:link w:val="CommentSubjectChar"/>
    <w:rsid w:val="00E93210"/>
    <w:rPr>
      <w:b/>
      <w:bCs/>
    </w:rPr>
  </w:style>
  <w:style w:type="character" w:customStyle="1" w:styleId="CommentSubjectChar">
    <w:name w:val="Comment Subject Char"/>
    <w:link w:val="CommentSubject"/>
    <w:rsid w:val="00E93210"/>
    <w:rPr>
      <w:rFonts w:ascii="Palatino Linotype" w:hAnsi="Palatino Linotype"/>
      <w:b/>
      <w:bCs/>
      <w:noProof/>
      <w:color w:val="000000"/>
    </w:rPr>
  </w:style>
  <w:style w:type="character" w:styleId="EndnoteReference">
    <w:name w:val="endnote reference"/>
    <w:rsid w:val="00E93210"/>
    <w:rPr>
      <w:vertAlign w:val="superscript"/>
    </w:rPr>
  </w:style>
  <w:style w:type="paragraph" w:styleId="EndnoteText">
    <w:name w:val="endnote text"/>
    <w:basedOn w:val="Normal"/>
    <w:link w:val="EndnoteTextChar"/>
    <w:semiHidden/>
    <w:unhideWhenUsed/>
    <w:rsid w:val="00E93210"/>
    <w:pPr>
      <w:spacing w:line="240" w:lineRule="auto"/>
    </w:pPr>
  </w:style>
  <w:style w:type="character" w:customStyle="1" w:styleId="EndnoteTextChar">
    <w:name w:val="Endnote Text Char"/>
    <w:link w:val="EndnoteText"/>
    <w:semiHidden/>
    <w:rsid w:val="00E93210"/>
    <w:rPr>
      <w:rFonts w:ascii="Palatino Linotype" w:hAnsi="Palatino Linotype"/>
      <w:noProof/>
      <w:color w:val="000000"/>
    </w:rPr>
  </w:style>
  <w:style w:type="character" w:styleId="FollowedHyperlink">
    <w:name w:val="FollowedHyperlink"/>
    <w:rsid w:val="00E93210"/>
    <w:rPr>
      <w:color w:val="954F72"/>
      <w:u w:val="single"/>
    </w:rPr>
  </w:style>
  <w:style w:type="paragraph" w:styleId="FootnoteText">
    <w:name w:val="footnote text"/>
    <w:basedOn w:val="Normal"/>
    <w:link w:val="FootnoteTextChar"/>
    <w:semiHidden/>
    <w:unhideWhenUsed/>
    <w:rsid w:val="00E93210"/>
    <w:pPr>
      <w:spacing w:line="240" w:lineRule="auto"/>
    </w:pPr>
  </w:style>
  <w:style w:type="character" w:customStyle="1" w:styleId="FootnoteTextChar">
    <w:name w:val="Footnote Text Char"/>
    <w:link w:val="FootnoteText"/>
    <w:semiHidden/>
    <w:rsid w:val="00E93210"/>
    <w:rPr>
      <w:rFonts w:ascii="Palatino Linotype" w:hAnsi="Palatino Linotype"/>
      <w:noProof/>
      <w:color w:val="000000"/>
    </w:rPr>
  </w:style>
  <w:style w:type="paragraph" w:styleId="NormalWeb">
    <w:name w:val="Normal (Web)"/>
    <w:basedOn w:val="Normal"/>
    <w:uiPriority w:val="99"/>
    <w:rsid w:val="00E93210"/>
    <w:rPr>
      <w:szCs w:val="24"/>
    </w:rPr>
  </w:style>
  <w:style w:type="paragraph" w:customStyle="1" w:styleId="MsoFootnoteText0">
    <w:name w:val="MsoFootnoteText"/>
    <w:basedOn w:val="NormalWeb"/>
    <w:qFormat/>
    <w:rsid w:val="00E93210"/>
    <w:rPr>
      <w:rFonts w:ascii="Times New Roman" w:hAnsi="Times New Roman"/>
    </w:rPr>
  </w:style>
  <w:style w:type="character" w:styleId="PageNumber">
    <w:name w:val="page number"/>
    <w:rsid w:val="00E93210"/>
  </w:style>
  <w:style w:type="character" w:styleId="PlaceholderText">
    <w:name w:val="Placeholder Text"/>
    <w:uiPriority w:val="99"/>
    <w:semiHidden/>
    <w:rsid w:val="00E93210"/>
    <w:rPr>
      <w:color w:val="808080"/>
    </w:rPr>
  </w:style>
  <w:style w:type="paragraph" w:customStyle="1" w:styleId="MDPI71FootNotes">
    <w:name w:val="MDPI_7.1_FootNotes"/>
    <w:qFormat/>
    <w:rsid w:val="00AE2596"/>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EE0746"/>
    <w:pPr>
      <w:spacing w:after="200" w:line="240" w:lineRule="auto"/>
    </w:pPr>
    <w:rPr>
      <w:i/>
      <w:iCs/>
      <w:color w:val="44546A" w:themeColor="text2"/>
      <w:sz w:val="18"/>
      <w:szCs w:val="18"/>
    </w:rPr>
  </w:style>
  <w:style w:type="paragraph" w:styleId="Revision">
    <w:name w:val="Revision"/>
    <w:hidden/>
    <w:uiPriority w:val="99"/>
    <w:semiHidden/>
    <w:rsid w:val="002420AB"/>
    <w:rPr>
      <w:rFonts w:ascii="Palatino Linotype" w:hAnsi="Palatino Linotyp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30167">
      <w:bodyDiv w:val="1"/>
      <w:marLeft w:val="0"/>
      <w:marRight w:val="0"/>
      <w:marTop w:val="0"/>
      <w:marBottom w:val="0"/>
      <w:divBdr>
        <w:top w:val="none" w:sz="0" w:space="0" w:color="auto"/>
        <w:left w:val="none" w:sz="0" w:space="0" w:color="auto"/>
        <w:bottom w:val="none" w:sz="0" w:space="0" w:color="auto"/>
        <w:right w:val="none" w:sz="0" w:space="0" w:color="auto"/>
      </w:divBdr>
    </w:div>
    <w:div w:id="421606968">
      <w:bodyDiv w:val="1"/>
      <w:marLeft w:val="0"/>
      <w:marRight w:val="0"/>
      <w:marTop w:val="0"/>
      <w:marBottom w:val="0"/>
      <w:divBdr>
        <w:top w:val="none" w:sz="0" w:space="0" w:color="auto"/>
        <w:left w:val="none" w:sz="0" w:space="0" w:color="auto"/>
        <w:bottom w:val="none" w:sz="0" w:space="0" w:color="auto"/>
        <w:right w:val="none" w:sz="0" w:space="0" w:color="auto"/>
      </w:divBdr>
    </w:div>
    <w:div w:id="512190648">
      <w:bodyDiv w:val="1"/>
      <w:marLeft w:val="0"/>
      <w:marRight w:val="0"/>
      <w:marTop w:val="0"/>
      <w:marBottom w:val="0"/>
      <w:divBdr>
        <w:top w:val="none" w:sz="0" w:space="0" w:color="auto"/>
        <w:left w:val="none" w:sz="0" w:space="0" w:color="auto"/>
        <w:bottom w:val="none" w:sz="0" w:space="0" w:color="auto"/>
        <w:right w:val="none" w:sz="0" w:space="0" w:color="auto"/>
      </w:divBdr>
    </w:div>
    <w:div w:id="629287209">
      <w:bodyDiv w:val="1"/>
      <w:marLeft w:val="0"/>
      <w:marRight w:val="0"/>
      <w:marTop w:val="0"/>
      <w:marBottom w:val="0"/>
      <w:divBdr>
        <w:top w:val="none" w:sz="0" w:space="0" w:color="auto"/>
        <w:left w:val="none" w:sz="0" w:space="0" w:color="auto"/>
        <w:bottom w:val="none" w:sz="0" w:space="0" w:color="auto"/>
        <w:right w:val="none" w:sz="0" w:space="0" w:color="auto"/>
      </w:divBdr>
    </w:div>
    <w:div w:id="762724851">
      <w:bodyDiv w:val="1"/>
      <w:marLeft w:val="0"/>
      <w:marRight w:val="0"/>
      <w:marTop w:val="0"/>
      <w:marBottom w:val="0"/>
      <w:divBdr>
        <w:top w:val="none" w:sz="0" w:space="0" w:color="auto"/>
        <w:left w:val="none" w:sz="0" w:space="0" w:color="auto"/>
        <w:bottom w:val="none" w:sz="0" w:space="0" w:color="auto"/>
        <w:right w:val="none" w:sz="0" w:space="0" w:color="auto"/>
      </w:divBdr>
    </w:div>
    <w:div w:id="1118793638">
      <w:bodyDiv w:val="1"/>
      <w:marLeft w:val="0"/>
      <w:marRight w:val="0"/>
      <w:marTop w:val="0"/>
      <w:marBottom w:val="0"/>
      <w:divBdr>
        <w:top w:val="none" w:sz="0" w:space="0" w:color="auto"/>
        <w:left w:val="none" w:sz="0" w:space="0" w:color="auto"/>
        <w:bottom w:val="none" w:sz="0" w:space="0" w:color="auto"/>
        <w:right w:val="none" w:sz="0" w:space="0" w:color="auto"/>
      </w:divBdr>
    </w:div>
    <w:div w:id="1324890822">
      <w:bodyDiv w:val="1"/>
      <w:marLeft w:val="0"/>
      <w:marRight w:val="0"/>
      <w:marTop w:val="0"/>
      <w:marBottom w:val="0"/>
      <w:divBdr>
        <w:top w:val="none" w:sz="0" w:space="0" w:color="auto"/>
        <w:left w:val="none" w:sz="0" w:space="0" w:color="auto"/>
        <w:bottom w:val="none" w:sz="0" w:space="0" w:color="auto"/>
        <w:right w:val="none" w:sz="0" w:space="0" w:color="auto"/>
      </w:divBdr>
    </w:div>
    <w:div w:id="1993175939">
      <w:bodyDiv w:val="1"/>
      <w:marLeft w:val="0"/>
      <w:marRight w:val="0"/>
      <w:marTop w:val="0"/>
      <w:marBottom w:val="0"/>
      <w:divBdr>
        <w:top w:val="none" w:sz="0" w:space="0" w:color="auto"/>
        <w:left w:val="none" w:sz="0" w:space="0" w:color="auto"/>
        <w:bottom w:val="none" w:sz="0" w:space="0" w:color="auto"/>
        <w:right w:val="none" w:sz="0" w:space="0" w:color="auto"/>
      </w:divBdr>
    </w:div>
    <w:div w:id="2037072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2.xml"/><Relationship Id="rId27" Type="http://schemas.microsoft.com/office/2011/relationships/people" Target="people.xm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ith\Documents\PhD%20stuff\Literature%20Review\sensors-template.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'Sitting Posture System'!$A$46:$A$50</c:f>
              <c:strCache>
                <c:ptCount val="5"/>
                <c:pt idx="0">
                  <c:v>Pressure Sensor</c:v>
                </c:pt>
                <c:pt idx="1">
                  <c:v>Load Cell</c:v>
                </c:pt>
                <c:pt idx="2">
                  <c:v>Distance Sensor</c:v>
                </c:pt>
                <c:pt idx="3">
                  <c:v>Flex Sensor</c:v>
                </c:pt>
                <c:pt idx="4">
                  <c:v>Camera Sensor</c:v>
                </c:pt>
              </c:strCache>
            </c:strRef>
          </c:cat>
          <c:val>
            <c:numRef>
              <c:f>'Sitting Posture System'!$B$46:$B$50</c:f>
              <c:numCache>
                <c:formatCode>General</c:formatCode>
                <c:ptCount val="5"/>
                <c:pt idx="0">
                  <c:v>26</c:v>
                </c:pt>
                <c:pt idx="1">
                  <c:v>3</c:v>
                </c:pt>
                <c:pt idx="2">
                  <c:v>2</c:v>
                </c:pt>
                <c:pt idx="3">
                  <c:v>2</c:v>
                </c:pt>
                <c:pt idx="4">
                  <c:v>3</c:v>
                </c:pt>
              </c:numCache>
            </c:numRef>
          </c:val>
          <c:extLst>
            <c:ext xmlns:c16="http://schemas.microsoft.com/office/drawing/2014/chart" uri="{C3380CC4-5D6E-409C-BE32-E72D297353CC}">
              <c16:uniqueId val="{00000000-FF6D-471B-8D77-EAFC6140D6E7}"/>
            </c:ext>
          </c:extLst>
        </c:ser>
        <c:dLbls>
          <c:dLblPos val="outEnd"/>
          <c:showLegendKey val="0"/>
          <c:showVal val="1"/>
          <c:showCatName val="0"/>
          <c:showSerName val="0"/>
          <c:showPercent val="0"/>
          <c:showBubbleSize val="0"/>
        </c:dLbls>
        <c:gapWidth val="219"/>
        <c:overlap val="-27"/>
        <c:axId val="850954448"/>
        <c:axId val="1956656639"/>
      </c:barChart>
      <c:catAx>
        <c:axId val="850954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6656639"/>
        <c:crosses val="autoZero"/>
        <c:auto val="1"/>
        <c:lblAlgn val="ctr"/>
        <c:lblOffset val="100"/>
        <c:noMultiLvlLbl val="0"/>
      </c:catAx>
      <c:valAx>
        <c:axId val="195665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Publihed Research Pappers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0954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spPr>
            <a:solidFill>
              <a:schemeClr val="accent1">
                <a:alpha val="75000"/>
              </a:schemeClr>
            </a:solidFill>
            <a:ln>
              <a:noFill/>
            </a:ln>
            <a:effectLst/>
          </c:spPr>
          <c:invertIfNegative val="0"/>
          <c:dLbls>
            <c:dLbl>
              <c:idx val="0"/>
              <c:layout>
                <c:manualLayout>
                  <c:x val="-0.11474165816493775"/>
                  <c:y val="3.6693616249782318E-2"/>
                </c:manualLayout>
              </c:layout>
              <c:tx>
                <c:rich>
                  <a:bodyPr/>
                  <a:lstStyle/>
                  <a:p>
                    <a:fld id="{0A63DFC4-F352-464C-A66E-9C39CFB057D1}"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0-7033-48FC-A809-6BA12C47BACF}"/>
                </c:ext>
              </c:extLst>
            </c:dLbl>
            <c:dLbl>
              <c:idx val="1"/>
              <c:layout>
                <c:manualLayout>
                  <c:x val="2.1321744232473017E-2"/>
                  <c:y val="2.2933510156114001E-2"/>
                </c:manualLayout>
              </c:layout>
              <c:tx>
                <c:rich>
                  <a:bodyPr/>
                  <a:lstStyle/>
                  <a:p>
                    <a:fld id="{E8AADD10-01C7-49CC-8EF3-43BEF77DF549}"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7033-48FC-A809-6BA12C47BACF}"/>
                </c:ext>
              </c:extLst>
            </c:dLbl>
            <c:dLbl>
              <c:idx val="2"/>
              <c:layout>
                <c:manualLayout>
                  <c:x val="-0.17082368872204817"/>
                  <c:y val="8.2560636562010362E-2"/>
                </c:manualLayout>
              </c:layout>
              <c:tx>
                <c:rich>
                  <a:bodyPr/>
                  <a:lstStyle/>
                  <a:p>
                    <a:fld id="{594C2ED6-4CB5-4031-946F-986B942202E6}"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2-7033-48FC-A809-6BA12C47BACF}"/>
                </c:ext>
              </c:extLst>
            </c:dLbl>
            <c:dLbl>
              <c:idx val="3"/>
              <c:layout>
                <c:manualLayout>
                  <c:x val="-0.12602927927483487"/>
                  <c:y val="8.256063656201032E-2"/>
                </c:manualLayout>
              </c:layout>
              <c:tx>
                <c:rich>
                  <a:bodyPr/>
                  <a:lstStyle/>
                  <a:p>
                    <a:fld id="{D06896CF-9DC2-4630-B725-88027E89E642}"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3-7033-48FC-A809-6BA12C47BACF}"/>
                </c:ext>
              </c:extLst>
            </c:dLbl>
            <c:dLbl>
              <c:idx val="4"/>
              <c:layout>
                <c:manualLayout>
                  <c:x val="8.858242467336587E-2"/>
                  <c:y val="-4.5867020312228002E-2"/>
                </c:manualLayout>
              </c:layout>
              <c:tx>
                <c:rich>
                  <a:bodyPr/>
                  <a:lstStyle/>
                  <a:p>
                    <a:fld id="{E27850A3-B0E9-4F58-80DF-88E54B804EF0}"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4-7033-48FC-A809-6BA12C47BACF}"/>
                </c:ext>
              </c:extLst>
            </c:dLbl>
            <c:dLbl>
              <c:idx val="5"/>
              <c:layout>
                <c:manualLayout>
                  <c:x val="-1.363346245437069E-3"/>
                  <c:y val="-3.2106914218559643E-2"/>
                </c:manualLayout>
              </c:layout>
              <c:tx>
                <c:rich>
                  <a:bodyPr/>
                  <a:lstStyle/>
                  <a:p>
                    <a:fld id="{E0C49508-B16E-42AC-BABB-D4B35DD8277A}"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5-7033-48FC-A809-6BA12C47BACF}"/>
                </c:ext>
              </c:extLst>
            </c:dLbl>
            <c:dLbl>
              <c:idx val="6"/>
              <c:layout>
                <c:manualLayout>
                  <c:x val="-0.11944693484989712"/>
                  <c:y val="-0.1009074446869016"/>
                </c:manualLayout>
              </c:layout>
              <c:tx>
                <c:rich>
                  <a:bodyPr/>
                  <a:lstStyle/>
                  <a:p>
                    <a:fld id="{4BAEFCD1-10C5-4D03-B5F3-FDF748520079}"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6-7033-48FC-A809-6BA12C47BACF}"/>
                </c:ext>
              </c:extLst>
            </c:dLbl>
            <c:dLbl>
              <c:idx val="7"/>
              <c:layout>
                <c:manualLayout>
                  <c:x val="-0.12127949321582869"/>
                  <c:y val="-5.5040424374673561E-2"/>
                </c:manualLayout>
              </c:layout>
              <c:tx>
                <c:rich>
                  <a:bodyPr/>
                  <a:lstStyle/>
                  <a:p>
                    <a:fld id="{5EE3937C-1D51-4332-9FA1-6F87F9A3BCC8}"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7-7033-48FC-A809-6BA12C47BACF}"/>
                </c:ext>
              </c:extLst>
            </c:dLbl>
            <c:dLbl>
              <c:idx val="8"/>
              <c:layout>
                <c:manualLayout>
                  <c:x val="1.124727763785463E-2"/>
                  <c:y val="4.5867020312228002E-2"/>
                </c:manualLayout>
              </c:layout>
              <c:tx>
                <c:rich>
                  <a:bodyPr/>
                  <a:lstStyle/>
                  <a:p>
                    <a:fld id="{C7F20DFB-E44C-4BBE-B10C-948DCC7B14DF}"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8-7033-48FC-A809-6BA12C47BACF}"/>
                </c:ext>
              </c:extLst>
            </c:dLbl>
            <c:dLbl>
              <c:idx val="9"/>
              <c:layout>
                <c:manualLayout>
                  <c:x val="-0.17754745455713503"/>
                  <c:y val="-7.7973934530787603E-2"/>
                </c:manualLayout>
              </c:layout>
              <c:tx>
                <c:rich>
                  <a:bodyPr/>
                  <a:lstStyle/>
                  <a:p>
                    <a:fld id="{559E8CCB-AC51-4ACD-ACF8-08478DB5DEE5}"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9-7033-48FC-A809-6BA12C47BACF}"/>
                </c:ext>
              </c:extLst>
            </c:dLbl>
            <c:dLbl>
              <c:idx val="10"/>
              <c:layout>
                <c:manualLayout>
                  <c:x val="-0.13440585105333433"/>
                  <c:y val="7.1517082858928327E-2"/>
                </c:manualLayout>
              </c:layout>
              <c:tx>
                <c:rich>
                  <a:bodyPr/>
                  <a:lstStyle/>
                  <a:p>
                    <a:fld id="{EEAA796D-037C-4430-B8B4-426D07724193}" type="CELLRANGE">
                      <a:rPr lang="en-US"/>
                      <a:pPr/>
                      <a:t>[CELLRANGE]</a:t>
                    </a:fld>
                    <a:endParaRPr lang="en-GB"/>
                  </a:p>
                </c:rich>
              </c:tx>
              <c:dLblPos val="r"/>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A-7033-48FC-A809-6BA12C47BAC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'Sitting Posture System'!$B$72:$B$82</c:f>
              <c:numCache>
                <c:formatCode>General</c:formatCode>
                <c:ptCount val="11"/>
                <c:pt idx="0">
                  <c:v>7.75</c:v>
                </c:pt>
                <c:pt idx="1">
                  <c:v>9.5</c:v>
                </c:pt>
                <c:pt idx="2">
                  <c:v>5.666666666666667</c:v>
                </c:pt>
                <c:pt idx="3">
                  <c:v>7.4</c:v>
                </c:pt>
                <c:pt idx="4">
                  <c:v>8.3333333333333339</c:v>
                </c:pt>
                <c:pt idx="5">
                  <c:v>8</c:v>
                </c:pt>
                <c:pt idx="6">
                  <c:v>6</c:v>
                </c:pt>
                <c:pt idx="7">
                  <c:v>15</c:v>
                </c:pt>
                <c:pt idx="8">
                  <c:v>8</c:v>
                </c:pt>
                <c:pt idx="9">
                  <c:v>10</c:v>
                </c:pt>
                <c:pt idx="10">
                  <c:v>4</c:v>
                </c:pt>
              </c:numCache>
            </c:numRef>
          </c:xVal>
          <c:yVal>
            <c:numRef>
              <c:f>'Sitting Posture System'!$C$72:$C$82</c:f>
              <c:numCache>
                <c:formatCode>0.00%</c:formatCode>
                <c:ptCount val="11"/>
                <c:pt idx="0">
                  <c:v>0.94724000000000008</c:v>
                </c:pt>
                <c:pt idx="1">
                  <c:v>0.95250000000000001</c:v>
                </c:pt>
                <c:pt idx="2">
                  <c:v>0.94235000000000002</c:v>
                </c:pt>
                <c:pt idx="3">
                  <c:v>0.89128333333333332</c:v>
                </c:pt>
                <c:pt idx="4">
                  <c:v>0.96329999999999993</c:v>
                </c:pt>
                <c:pt idx="5">
                  <c:v>0.98520000000000008</c:v>
                </c:pt>
                <c:pt idx="6">
                  <c:v>0.95669999999999999</c:v>
                </c:pt>
                <c:pt idx="7">
                  <c:v>0.88519999999999999</c:v>
                </c:pt>
                <c:pt idx="8">
                  <c:v>0.91679999999999995</c:v>
                </c:pt>
                <c:pt idx="9" formatCode="0%">
                  <c:v>0.78</c:v>
                </c:pt>
                <c:pt idx="10">
                  <c:v>0.99029999999999996</c:v>
                </c:pt>
              </c:numCache>
            </c:numRef>
          </c:yVal>
          <c:bubbleSize>
            <c:numRef>
              <c:f>'Sitting Posture System'!$D$72:$D$82</c:f>
              <c:numCache>
                <c:formatCode>General</c:formatCode>
                <c:ptCount val="11"/>
                <c:pt idx="0">
                  <c:v>8.6666666666666661</c:v>
                </c:pt>
                <c:pt idx="1">
                  <c:v>23</c:v>
                </c:pt>
                <c:pt idx="2">
                  <c:v>12</c:v>
                </c:pt>
                <c:pt idx="3">
                  <c:v>38.25</c:v>
                </c:pt>
                <c:pt idx="4">
                  <c:v>24.333333333333332</c:v>
                </c:pt>
                <c:pt idx="5">
                  <c:v>14.5</c:v>
                </c:pt>
                <c:pt idx="6">
                  <c:v>40</c:v>
                </c:pt>
                <c:pt idx="7">
                  <c:v>19</c:v>
                </c:pt>
                <c:pt idx="8">
                  <c:v>40</c:v>
                </c:pt>
                <c:pt idx="9">
                  <c:v>20</c:v>
                </c:pt>
                <c:pt idx="10">
                  <c:v>32</c:v>
                </c:pt>
              </c:numCache>
            </c:numRef>
          </c:bubbleSize>
          <c:bubble3D val="0"/>
          <c:extLst>
            <c:ext xmlns:c15="http://schemas.microsoft.com/office/drawing/2012/chart" uri="{02D57815-91ED-43cb-92C2-25804820EDAC}">
              <c15:datalabelsRange>
                <c15:f>'Sitting Posture System'!$A$72:$A$82</c15:f>
                <c15:dlblRangeCache>
                  <c:ptCount val="11"/>
                  <c:pt idx="0">
                    <c:v>CNN</c:v>
                  </c:pt>
                  <c:pt idx="1">
                    <c:v>KNN</c:v>
                  </c:pt>
                  <c:pt idx="2">
                    <c:v>Decision Tree</c:v>
                  </c:pt>
                  <c:pt idx="3">
                    <c:v>ANN</c:v>
                  </c:pt>
                  <c:pt idx="4">
                    <c:v>Random Forest</c:v>
                  </c:pt>
                  <c:pt idx="5">
                    <c:v>SVM</c:v>
                  </c:pt>
                  <c:pt idx="6">
                    <c:v>SOM (ISOM-SPR)</c:v>
                  </c:pt>
                  <c:pt idx="7">
                    <c:v>SNN</c:v>
                  </c:pt>
                  <c:pt idx="8">
                    <c:v>EMN</c:v>
                  </c:pt>
                  <c:pt idx="9">
                    <c:v>SimpleLogistic</c:v>
                  </c:pt>
                  <c:pt idx="10">
                    <c:v>LightGBM </c:v>
                  </c:pt>
                </c15:dlblRangeCache>
              </c15:datalabelsRange>
            </c:ext>
            <c:ext xmlns:c16="http://schemas.microsoft.com/office/drawing/2014/chart" uri="{C3380CC4-5D6E-409C-BE32-E72D297353CC}">
              <c16:uniqueId val="{0000000B-7033-48FC-A809-6BA12C47BACF}"/>
            </c:ext>
          </c:extLst>
        </c:ser>
        <c:dLbls>
          <c:showLegendKey val="0"/>
          <c:showVal val="0"/>
          <c:showCatName val="0"/>
          <c:showSerName val="0"/>
          <c:showPercent val="0"/>
          <c:showBubbleSize val="0"/>
        </c:dLbls>
        <c:bubbleScale val="30"/>
        <c:showNegBubbles val="0"/>
        <c:axId val="1764869535"/>
        <c:axId val="1094205999"/>
      </c:bubbleChart>
      <c:valAx>
        <c:axId val="1764869535"/>
        <c:scaling>
          <c:orientation val="minMax"/>
          <c:min val="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Postures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4205999"/>
        <c:crosses val="autoZero"/>
        <c:crossBetween val="midCat"/>
      </c:valAx>
      <c:valAx>
        <c:axId val="1094205999"/>
        <c:scaling>
          <c:orientation val="minMax"/>
          <c:max val="1.04"/>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4869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87F9D-2725-4ACD-BE0C-19868C8D1997}">
  <ds:schemaRefs>
    <ds:schemaRef ds:uri="http://schemas.openxmlformats.org/officeDocument/2006/bibliography"/>
  </ds:schemaRefs>
</ds:datastoreItem>
</file>

<file path=docMetadata/LabelInfo.xml><?xml version="1.0" encoding="utf-8"?>
<clbl:labelList xmlns:clbl="http://schemas.microsoft.com/office/2020/mipLabelMetadata">
  <clbl:label id="{553f0066-c24e-444c-9c2a-7427c31ebeab}" enabled="1" method="Standard" siteId="{e5aafe7c-971b-4ab7-b039-141ad36acec0}" contentBits="1" removed="0"/>
</clbl:labelList>
</file>

<file path=docProps/app.xml><?xml version="1.0" encoding="utf-8"?>
<Properties xmlns="http://schemas.openxmlformats.org/officeDocument/2006/extended-properties" xmlns:vt="http://schemas.openxmlformats.org/officeDocument/2006/docPropsVTypes">
  <Template>sensors-template.dot</Template>
  <TotalTime>2705</TotalTime>
  <Pages>17</Pages>
  <Words>30899</Words>
  <Characters>176129</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206615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David Odesola</dc:creator>
  <cp:keywords/>
  <dc:description/>
  <cp:lastModifiedBy>Odesola D F (FCES)</cp:lastModifiedBy>
  <cp:revision>41</cp:revision>
  <dcterms:created xsi:type="dcterms:W3CDTF">2024-01-18T09:54:00Z</dcterms:created>
  <dcterms:modified xsi:type="dcterms:W3CDTF">2024-02-07T10:06:00Z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id="OvVlTKzE"/&gt;&lt;style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